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E9DC" w14:textId="77777777" w:rsidR="00935C57" w:rsidRPr="00397E9B" w:rsidRDefault="00935C57">
      <w:pPr>
        <w:pStyle w:val="AbstractHead"/>
        <w:spacing w:line="14" w:lineRule="exact"/>
        <w:rPr>
          <w:rFonts w:ascii="Times New Roman" w:hAnsi="Times New Roman"/>
          <w:sz w:val="18"/>
          <w:szCs w:val="18"/>
        </w:rPr>
      </w:pPr>
    </w:p>
    <w:tbl>
      <w:tblPr>
        <w:tblW w:w="0" w:type="auto"/>
        <w:tblBorders>
          <w:top w:val="single" w:sz="24" w:space="0" w:color="auto"/>
          <w:bottom w:val="single" w:sz="24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13516"/>
      </w:tblGrid>
      <w:tr w:rsidR="00CC64E3" w:rsidRPr="00397E9B" w14:paraId="03290D1F" w14:textId="77777777" w:rsidTr="00F41585">
        <w:trPr>
          <w:trHeight w:val="2690"/>
        </w:trPr>
        <w:tc>
          <w:tcPr>
            <w:tcW w:w="13516" w:type="dxa"/>
          </w:tcPr>
          <w:p w14:paraId="78BE9C99" w14:textId="77777777" w:rsidR="0012422A" w:rsidRDefault="0012422A" w:rsidP="0012422A">
            <w:pPr>
              <w:spacing w:before="11" w:line="240" w:lineRule="auto"/>
              <w:ind w:left="133"/>
              <w:rPr>
                <w:rFonts w:ascii="Arial" w:eastAsia="Arial" w:hAnsi="Arial" w:cs="Arial"/>
                <w:sz w:val="40"/>
                <w:szCs w:val="40"/>
              </w:rPr>
            </w:pPr>
            <w:bookmarkStart w:id="0" w:name="OLE_LINK37"/>
            <w:bookmarkStart w:id="1" w:name="OLE_LINK40"/>
            <w:bookmarkStart w:id="2" w:name="OLE_LINK43"/>
            <w:bookmarkStart w:id="3" w:name="OLE_LINK220"/>
            <w:bookmarkStart w:id="4" w:name="OLE_LINK223"/>
            <w:bookmarkStart w:id="5" w:name="OLE_LINK322"/>
            <w:bookmarkStart w:id="6" w:name="OLE_LINK409"/>
            <w:r>
              <w:rPr>
                <w:rFonts w:ascii="Arial"/>
                <w:b/>
                <w:sz w:val="40"/>
              </w:rPr>
              <w:t xml:space="preserve">Identification of </w:t>
            </w:r>
            <w:bookmarkStart w:id="7" w:name="OLE_LINK219"/>
            <w:bookmarkStart w:id="8" w:name="OLE_LINK218"/>
            <w:r w:rsidR="00FD4A44">
              <w:rPr>
                <w:rFonts w:ascii="Arial"/>
                <w:b/>
                <w:sz w:val="40"/>
              </w:rPr>
              <w:t>anticancer</w:t>
            </w:r>
            <w:r>
              <w:rPr>
                <w:rFonts w:ascii="Arial"/>
                <w:b/>
                <w:sz w:val="40"/>
              </w:rPr>
              <w:t xml:space="preserve"> drug target gene</w:t>
            </w:r>
            <w:bookmarkEnd w:id="7"/>
            <w:bookmarkEnd w:id="8"/>
            <w:r>
              <w:rPr>
                <w:rFonts w:ascii="Arial"/>
                <w:b/>
                <w:sz w:val="40"/>
              </w:rPr>
              <w:t xml:space="preserve">s </w:t>
            </w:r>
            <w:r w:rsidR="00817A10">
              <w:rPr>
                <w:rFonts w:ascii="Arial"/>
                <w:b/>
                <w:sz w:val="40"/>
              </w:rPr>
              <w:t>using an</w:t>
            </w:r>
            <w:r>
              <w:rPr>
                <w:rFonts w:ascii="Arial"/>
                <w:b/>
                <w:sz w:val="40"/>
              </w:rPr>
              <w:t xml:space="preserve"> outside competitive dynamics model on cancer signaling networks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ascii="Arial"/>
                <w:b/>
                <w:sz w:val="40"/>
              </w:rPr>
              <w:t xml:space="preserve"> </w:t>
            </w:r>
          </w:p>
          <w:p w14:paraId="438A8734" w14:textId="77777777" w:rsidR="0012422A" w:rsidRDefault="0012422A" w:rsidP="00D47875">
            <w:pPr>
              <w:pStyle w:val="Heading1"/>
              <w:numPr>
                <w:ilvl w:val="0"/>
                <w:numId w:val="0"/>
              </w:numPr>
              <w:spacing w:before="172" w:line="240" w:lineRule="auto"/>
              <w:ind w:left="125"/>
              <w:rPr>
                <w:rFonts w:ascii="Arial" w:eastAsia="Arial" w:hAnsi="Arial" w:cstheme="minorBidi"/>
                <w:sz w:val="24"/>
                <w:szCs w:val="24"/>
              </w:rPr>
            </w:pPr>
            <w:bookmarkStart w:id="9" w:name="OLE_LINK411"/>
            <w:bookmarkStart w:id="10" w:name="OLE_LINK410"/>
            <w:r>
              <w:t>Tien-Dzung Tran</w:t>
            </w:r>
            <w:bookmarkEnd w:id="9"/>
            <w:bookmarkEnd w:id="10"/>
            <w:r>
              <w:rPr>
                <w:vertAlign w:val="superscript"/>
              </w:rPr>
              <w:t>1,2,</w:t>
            </w:r>
            <w:r>
              <w:t>* and Duc-Tinh Pham</w:t>
            </w:r>
            <w:r>
              <w:rPr>
                <w:vertAlign w:val="superscript"/>
              </w:rPr>
              <w:t>3,4</w:t>
            </w:r>
          </w:p>
          <w:p w14:paraId="3471A5D7" w14:textId="77777777" w:rsidR="0012422A" w:rsidRDefault="0012422A" w:rsidP="0012422A">
            <w:pPr>
              <w:spacing w:before="6" w:line="240" w:lineRule="auto"/>
              <w:rPr>
                <w:rFonts w:ascii="Times New Roman" w:eastAsia="Times New Roman" w:hAnsi="Times New Roman"/>
                <w:sz w:val="24"/>
              </w:rPr>
            </w:pPr>
          </w:p>
          <w:p w14:paraId="06F3FBAE" w14:textId="61357B1E" w:rsidR="0012422A" w:rsidDel="0059548B" w:rsidRDefault="0012422A" w:rsidP="0012422A">
            <w:pPr>
              <w:pStyle w:val="BodyText"/>
              <w:rPr>
                <w:del w:id="11" w:author="Phạm Đức  Tĩnh" w:date="2021-05-16T00:00:00Z"/>
                <w:rFonts w:ascii="Arial" w:eastAsia="Times New Roman" w:hAnsi="Times New Roman"/>
                <w:sz w:val="20"/>
                <w:szCs w:val="20"/>
              </w:rPr>
            </w:pPr>
            <w:del w:id="12" w:author="Phạm Đức  Tĩnh" w:date="2021-05-16T00:00:00Z">
              <w:r w:rsidDel="0059548B">
                <w:rPr>
                  <w:rFonts w:ascii="Arial"/>
                  <w:vertAlign w:val="superscript"/>
                </w:rPr>
                <w:delText>1</w:delText>
              </w:r>
              <w:r w:rsidDel="0059548B">
                <w:rPr>
                  <w:rFonts w:ascii="Arial"/>
                </w:rPr>
                <w:delText>Complex Systems and Bioinformatics Lab, Hanoi University of Industry, Hanoi, Viet Nam;</w:delText>
              </w:r>
            </w:del>
          </w:p>
          <w:p w14:paraId="590AFC21" w14:textId="7ACFA5AC" w:rsidR="0012422A" w:rsidDel="0059548B" w:rsidRDefault="0012422A" w:rsidP="0012422A">
            <w:pPr>
              <w:pStyle w:val="BodyText"/>
              <w:jc w:val="both"/>
              <w:rPr>
                <w:del w:id="13" w:author="Phạm Đức  Tĩnh" w:date="2021-05-16T00:00:00Z"/>
                <w:rFonts w:ascii="Arial"/>
              </w:rPr>
            </w:pPr>
            <w:del w:id="14" w:author="Phạm Đức  Tĩnh" w:date="2021-05-16T00:00:00Z">
              <w:r w:rsidDel="0059548B">
                <w:rPr>
                  <w:rFonts w:ascii="Arial"/>
                  <w:vertAlign w:val="superscript"/>
                </w:rPr>
                <w:delText>2</w:delText>
              </w:r>
              <w:r w:rsidDel="0059548B">
                <w:rPr>
                  <w:rFonts w:ascii="Arial"/>
                </w:rPr>
                <w:delText>Department of Software Engineering, Faculty of Information and Communication Technology, Hanoi University of Industry, Hanoi, Viet Nam.</w:delText>
              </w:r>
            </w:del>
          </w:p>
          <w:p w14:paraId="1577677E" w14:textId="137E43FE" w:rsidR="0012422A" w:rsidDel="0059548B" w:rsidRDefault="00E70A3C" w:rsidP="0012422A">
            <w:pPr>
              <w:pStyle w:val="BodyText"/>
              <w:jc w:val="both"/>
              <w:rPr>
                <w:del w:id="15" w:author="Phạm Đức  Tĩnh" w:date="2021-05-16T00:00:00Z"/>
                <w:rFonts w:ascii="Arial"/>
              </w:rPr>
            </w:pPr>
            <w:bookmarkStart w:id="16" w:name="OLE_LINK79"/>
            <w:del w:id="17" w:author="Phạm Đức  Tĩnh" w:date="2021-05-16T00:00:00Z">
              <w:r w:rsidDel="0059548B">
                <w:rPr>
                  <w:rFonts w:ascii="Arial"/>
                  <w:vertAlign w:val="superscript"/>
                </w:rPr>
                <w:delText>3</w:delText>
              </w:r>
              <w:r w:rsidR="0012422A" w:rsidDel="0059548B">
                <w:rPr>
                  <w:rFonts w:ascii="Arial"/>
                </w:rPr>
                <w:delText>Graduate University of Science and Technology, Vietnam Academy of Science and Technology</w:delText>
              </w:r>
              <w:bookmarkEnd w:id="16"/>
              <w:r w:rsidR="0012422A" w:rsidDel="0059548B">
                <w:rPr>
                  <w:rFonts w:ascii="Arial"/>
                </w:rPr>
                <w:delText xml:space="preserve">, </w:delText>
              </w:r>
              <w:bookmarkStart w:id="18" w:name="OLE_LINK45"/>
              <w:bookmarkStart w:id="19" w:name="OLE_LINK44"/>
              <w:r w:rsidR="00660E12" w:rsidDel="0059548B">
                <w:rPr>
                  <w:rFonts w:ascii="Arial"/>
                </w:rPr>
                <w:delText>Hanoi</w:delText>
              </w:r>
              <w:r w:rsidR="0012422A" w:rsidDel="0059548B">
                <w:rPr>
                  <w:rFonts w:ascii="Arial"/>
                </w:rPr>
                <w:delText>, Vietnam</w:delText>
              </w:r>
              <w:r w:rsidR="003A1942" w:rsidDel="0059548B">
                <w:rPr>
                  <w:rFonts w:ascii="Arial"/>
                </w:rPr>
                <w:delText>.</w:delText>
              </w:r>
            </w:del>
          </w:p>
          <w:p w14:paraId="20C9F6A9" w14:textId="05238DB7" w:rsidR="00E70A3C" w:rsidDel="0059548B" w:rsidRDefault="00E70A3C" w:rsidP="00E70A3C">
            <w:pPr>
              <w:pStyle w:val="BodyText"/>
              <w:rPr>
                <w:del w:id="20" w:author="Phạm Đức  Tĩnh" w:date="2021-05-16T00:00:00Z"/>
                <w:rFonts w:ascii="Arial"/>
              </w:rPr>
            </w:pPr>
            <w:del w:id="21" w:author="Phạm Đức  Tĩnh" w:date="2021-05-16T00:00:00Z">
              <w:r w:rsidDel="0059548B">
                <w:rPr>
                  <w:rFonts w:ascii="Arial"/>
                  <w:vertAlign w:val="superscript"/>
                </w:rPr>
                <w:delText>4</w:delText>
              </w:r>
              <w:r w:rsidDel="0059548B">
                <w:rPr>
                  <w:rFonts w:ascii="Arial"/>
                </w:rPr>
                <w:delText>Center of Information Technology, Hanoi University of Industry, Hanoi, Vietnam;</w:delText>
              </w:r>
            </w:del>
          </w:p>
          <w:p w14:paraId="191F0FE0" w14:textId="77777777" w:rsidR="0059548B" w:rsidRDefault="0012422A" w:rsidP="0059548B">
            <w:pPr>
              <w:pStyle w:val="BodyText"/>
              <w:spacing w:line="239" w:lineRule="exact"/>
              <w:rPr>
                <w:ins w:id="22" w:author="Phạm Đức  Tĩnh" w:date="2021-05-16T00:00:00Z"/>
                <w:rFonts w:ascii="Arial" w:hAnsi="Arial" w:cs="Arial"/>
                <w:szCs w:val="20"/>
              </w:rPr>
            </w:pPr>
            <w:del w:id="23" w:author="Phạm Đức  Tĩnh" w:date="2021-05-16T00:00:00Z">
              <w:r w:rsidDel="0059548B">
                <w:rPr>
                  <w:rFonts w:ascii="Arial"/>
                </w:rPr>
                <w:delText>*Corresponding</w:delText>
              </w:r>
              <w:r w:rsidR="006259F3" w:rsidDel="0059548B">
                <w:rPr>
                  <w:rFonts w:ascii="Arial"/>
                </w:rPr>
                <w:delText>:</w:delText>
              </w:r>
              <w:r w:rsidDel="0059548B">
                <w:rPr>
                  <w:rFonts w:ascii="Arial"/>
                </w:rPr>
                <w:delText xml:space="preserve"> </w:delText>
              </w:r>
              <w:r w:rsidR="00E54CDD" w:rsidDel="0059548B">
                <w:fldChar w:fldCharType="begin"/>
              </w:r>
              <w:r w:rsidR="00E54CDD" w:rsidDel="0059548B">
                <w:delInstrText xml:space="preserve"> HYPERLINK "mailto:trantd@haui.edu.vn" </w:delInstrText>
              </w:r>
              <w:r w:rsidR="00E54CDD" w:rsidDel="0059548B">
                <w:fldChar w:fldCharType="separate"/>
              </w:r>
              <w:r w:rsidRPr="006259F3" w:rsidDel="0059548B">
                <w:rPr>
                  <w:rFonts w:ascii="Arial"/>
                </w:rPr>
                <w:delText>trantd@haui.edu.vn</w:delText>
              </w:r>
              <w:r w:rsidR="00E54CDD" w:rsidDel="0059548B">
                <w:rPr>
                  <w:rFonts w:ascii="Arial"/>
                </w:rPr>
                <w:fldChar w:fldCharType="end"/>
              </w:r>
            </w:del>
            <w:bookmarkEnd w:id="18"/>
            <w:bookmarkEnd w:id="19"/>
            <w:ins w:id="24" w:author="Phạm Đức  Tĩnh" w:date="2021-05-16T00:00:00Z">
              <w:r w:rsidR="0059548B">
                <w:rPr>
                  <w:rFonts w:ascii="Arial" w:hAnsi="Arial" w:cs="Arial"/>
                  <w:vertAlign w:val="superscript"/>
                </w:rPr>
                <w:t>1</w:t>
              </w:r>
              <w:r w:rsidR="0059548B">
                <w:rPr>
                  <w:rFonts w:ascii="Arial" w:hAnsi="Arial" w:cs="Arial"/>
                </w:rPr>
                <w:t>Complex Systems and Bioinformatics Lab, Hanoi University of Industry, 298 Cau Dien street, Bac Tu Liem District, Hanoi, Vietnam;</w:t>
              </w:r>
            </w:ins>
          </w:p>
          <w:p w14:paraId="57B0BD78" w14:textId="77777777" w:rsidR="0059548B" w:rsidRDefault="0059548B" w:rsidP="0059548B">
            <w:pPr>
              <w:pStyle w:val="BodyText"/>
              <w:spacing w:line="239" w:lineRule="exact"/>
              <w:rPr>
                <w:ins w:id="25" w:author="Phạm Đức  Tĩnh" w:date="2021-05-16T00:00:00Z"/>
                <w:rFonts w:ascii="Arial" w:hAnsi="Arial" w:cs="Arial"/>
              </w:rPr>
            </w:pPr>
            <w:ins w:id="26" w:author="Phạm Đức  Tĩnh" w:date="2021-05-16T00:00:00Z">
              <w:r>
                <w:rPr>
                  <w:rFonts w:ascii="Arial" w:hAnsi="Arial" w:cs="Arial"/>
                  <w:vertAlign w:val="superscript"/>
                </w:rPr>
                <w:t>2</w:t>
              </w:r>
              <w:r>
                <w:rPr>
                  <w:rFonts w:ascii="Arial" w:hAnsi="Arial" w:cs="Arial"/>
                </w:rPr>
                <w:t>Department of Software Engineering, Faculty of Information and Communication Technology, Hanoi University of Industry, 298 Cau Dien street, Bac Tu Liem District, Hanoi, Vietnam.</w:t>
              </w:r>
            </w:ins>
          </w:p>
          <w:p w14:paraId="32618E2B" w14:textId="77777777" w:rsidR="0059548B" w:rsidRDefault="0059548B" w:rsidP="0059548B">
            <w:pPr>
              <w:pStyle w:val="BodyText"/>
              <w:spacing w:line="239" w:lineRule="exact"/>
              <w:jc w:val="both"/>
              <w:rPr>
                <w:ins w:id="27" w:author="Phạm Đức  Tĩnh" w:date="2021-05-16T00:00:00Z"/>
                <w:rFonts w:ascii="Arial" w:hAnsi="Arial" w:cs="Arial"/>
              </w:rPr>
            </w:pPr>
            <w:ins w:id="28" w:author="Phạm Đức  Tĩnh" w:date="2021-05-16T00:00:00Z">
              <w:r>
                <w:rPr>
                  <w:rFonts w:ascii="Arial" w:hAnsi="Arial" w:cs="Arial"/>
                  <w:vertAlign w:val="superscript"/>
                </w:rPr>
                <w:t>3</w:t>
              </w:r>
              <w:r>
                <w:rPr>
                  <w:rFonts w:ascii="Arial" w:hAnsi="Arial" w:cs="Arial"/>
                </w:rPr>
                <w:t>Graduate University of Science and Technology, Vietnam Academy of Science and Technology, Hanoi, Vietnam</w:t>
              </w:r>
            </w:ins>
          </w:p>
          <w:p w14:paraId="6397DED6" w14:textId="77777777" w:rsidR="0059548B" w:rsidRDefault="0059548B" w:rsidP="0059548B">
            <w:pPr>
              <w:pStyle w:val="BodyText"/>
              <w:spacing w:line="239" w:lineRule="exact"/>
              <w:rPr>
                <w:ins w:id="29" w:author="Phạm Đức  Tĩnh" w:date="2021-05-16T00:00:00Z"/>
                <w:rFonts w:ascii="Arial" w:hAnsi="Arial" w:cs="Arial"/>
              </w:rPr>
            </w:pPr>
            <w:ins w:id="30" w:author="Phạm Đức  Tĩnh" w:date="2021-05-16T00:00:00Z">
              <w:r>
                <w:rPr>
                  <w:rFonts w:ascii="Arial" w:hAnsi="Arial" w:cs="Arial"/>
                  <w:vertAlign w:val="superscript"/>
                </w:rPr>
                <w:t>4</w:t>
              </w:r>
              <w:r>
                <w:rPr>
                  <w:rFonts w:ascii="Arial" w:hAnsi="Arial" w:cs="Arial"/>
                </w:rPr>
                <w:t>Hanoi University of Industry, 298 Cau Dien street, Bac Tu Liem District, Hanoi, Vietnam;</w:t>
              </w:r>
            </w:ins>
          </w:p>
          <w:p w14:paraId="544CA211" w14:textId="77777777" w:rsidR="0059548B" w:rsidRDefault="0059548B" w:rsidP="0059548B">
            <w:pPr>
              <w:pStyle w:val="BodyText"/>
              <w:spacing w:line="239" w:lineRule="exact"/>
              <w:jc w:val="both"/>
              <w:rPr>
                <w:ins w:id="31" w:author="Phạm Đức  Tĩnh" w:date="2021-05-16T00:00:00Z"/>
                <w:rFonts w:ascii="Arial" w:hAnsi="Arial" w:cs="Arial"/>
              </w:rPr>
            </w:pPr>
            <w:ins w:id="32" w:author="Phạm Đức  Tĩnh" w:date="2021-05-16T00:00:00Z">
              <w:r>
                <w:rPr>
                  <w:rFonts w:ascii="Arial" w:hAnsi="Arial" w:cs="Arial"/>
                </w:rPr>
                <w:t xml:space="preserve">*Corresponding: </w:t>
              </w:r>
              <w:r>
                <w:fldChar w:fldCharType="begin"/>
              </w:r>
              <w:r>
                <w:instrText xml:space="preserve"> HYPERLINK "mailto:trantd@haui.edu.vn" </w:instrText>
              </w:r>
              <w:r>
                <w:fldChar w:fldCharType="separate"/>
              </w:r>
              <w:r>
                <w:rPr>
                  <w:rStyle w:val="Hyperlink"/>
                  <w:rFonts w:ascii="Arial" w:hAnsi="Arial" w:cs="Arial"/>
                </w:rPr>
                <w:t>trantd@haui.edu.vn</w:t>
              </w:r>
              <w:r>
                <w:fldChar w:fldCharType="end"/>
              </w:r>
            </w:ins>
          </w:p>
          <w:p w14:paraId="7F087979" w14:textId="1AF2365A" w:rsidR="003A4127" w:rsidRPr="00397E9B" w:rsidRDefault="003A4127" w:rsidP="00F41585">
            <w:pPr>
              <w:pStyle w:val="BodyText"/>
              <w:jc w:val="both"/>
              <w:rPr>
                <w:rFonts w:ascii="Times New Roman" w:hAnsi="Times New Roman"/>
                <w:lang w:eastAsia="ko-KR"/>
              </w:rPr>
            </w:pPr>
          </w:p>
        </w:tc>
      </w:tr>
    </w:tbl>
    <w:p w14:paraId="58E922F8" w14:textId="77777777" w:rsidR="002C783E" w:rsidRPr="00397E9B" w:rsidRDefault="002C783E">
      <w:pPr>
        <w:pStyle w:val="AbstractHead"/>
        <w:spacing w:line="14" w:lineRule="exact"/>
        <w:rPr>
          <w:rFonts w:ascii="Times New Roman" w:hAnsi="Times New Roman"/>
          <w:sz w:val="18"/>
          <w:szCs w:val="18"/>
        </w:rPr>
      </w:pPr>
    </w:p>
    <w:p w14:paraId="02EF7398" w14:textId="77777777" w:rsidR="00400C63" w:rsidRPr="00397E9B" w:rsidRDefault="00400C63">
      <w:pPr>
        <w:pStyle w:val="AbstractHead"/>
        <w:spacing w:line="14" w:lineRule="exact"/>
        <w:rPr>
          <w:rFonts w:ascii="Times New Roman" w:hAnsi="Times New Roman"/>
          <w:sz w:val="18"/>
          <w:szCs w:val="18"/>
          <w:lang w:eastAsia="ko-KR"/>
        </w:rPr>
      </w:pPr>
    </w:p>
    <w:p w14:paraId="37323D20" w14:textId="77777777" w:rsidR="00731B07" w:rsidRDefault="00731B07" w:rsidP="008F237A">
      <w:pPr>
        <w:pStyle w:val="Title"/>
        <w:jc w:val="center"/>
      </w:pPr>
      <w:r w:rsidRPr="008F237A">
        <w:t>Supplementary Information</w:t>
      </w:r>
    </w:p>
    <w:p w14:paraId="1D5FC33B" w14:textId="77777777" w:rsidR="00F41585" w:rsidRPr="00F41585" w:rsidRDefault="00F41585" w:rsidP="00F41585"/>
    <w:tbl>
      <w:tblPr>
        <w:tblW w:w="11500" w:type="dxa"/>
        <w:jc w:val="center"/>
        <w:tblBorders>
          <w:top w:val="double" w:sz="4" w:space="0" w:color="auto"/>
          <w:bottom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0476"/>
      </w:tblGrid>
      <w:tr w:rsidR="005B6F4C" w:rsidRPr="00F41585" w14:paraId="6574F001" w14:textId="77777777" w:rsidTr="00317B8D">
        <w:trPr>
          <w:trHeight w:val="113"/>
          <w:jc w:val="center"/>
        </w:trPr>
        <w:tc>
          <w:tcPr>
            <w:tcW w:w="11500" w:type="dxa"/>
            <w:gridSpan w:val="2"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7DD1674D" w14:textId="77777777" w:rsidR="00317B8D" w:rsidRPr="00CD132D" w:rsidRDefault="005B6F4C" w:rsidP="00D6688A">
            <w:pPr>
              <w:spacing w:line="240" w:lineRule="auto"/>
              <w:rPr>
                <w:rFonts w:ascii="Times New Roman" w:hAnsi="Times New Roman"/>
                <w:b/>
                <w:szCs w:val="20"/>
              </w:rPr>
            </w:pPr>
            <w:bookmarkStart w:id="33" w:name="OLE_LINK479"/>
            <w:bookmarkStart w:id="34" w:name="OLE_LINK480"/>
            <w:bookmarkStart w:id="35" w:name="OLE_LINK46"/>
            <w:r w:rsidRPr="00F41585">
              <w:rPr>
                <w:rFonts w:ascii="Times New Roman" w:hAnsi="Times New Roman"/>
                <w:b/>
                <w:szCs w:val="20"/>
              </w:rPr>
              <w:t xml:space="preserve">Algorithm </w:t>
            </w:r>
            <w:r w:rsidR="00123AC3">
              <w:rPr>
                <w:rFonts w:ascii="Times New Roman" w:hAnsi="Times New Roman"/>
                <w:b/>
                <w:szCs w:val="20"/>
              </w:rPr>
              <w:t>S</w:t>
            </w:r>
            <w:r w:rsidRPr="00F41585">
              <w:rPr>
                <w:rFonts w:ascii="Times New Roman" w:hAnsi="Times New Roman"/>
                <w:b/>
                <w:szCs w:val="20"/>
              </w:rPr>
              <w:t>1.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="00817A10">
              <w:rPr>
                <w:rFonts w:ascii="Times New Roman" w:hAnsi="Times New Roman"/>
                <w:szCs w:val="20"/>
              </w:rPr>
              <w:t>Computation of</w:t>
            </w:r>
            <w:r w:rsidRPr="00F41585">
              <w:rPr>
                <w:rFonts w:ascii="Times New Roman" w:hAnsi="Times New Roman"/>
                <w:szCs w:val="20"/>
              </w:rPr>
              <w:t xml:space="preserve"> total support of nodes in a network </w:t>
            </w:r>
            <w:r w:rsidRPr="00F41585">
              <w:rPr>
                <w:rFonts w:ascii="Times New Roman" w:hAnsi="Times New Roman"/>
                <w:i/>
                <w:szCs w:val="20"/>
              </w:rPr>
              <w:t>G</w:t>
            </w:r>
            <w:r w:rsidRPr="00F41585">
              <w:rPr>
                <w:rFonts w:ascii="Times New Roman" w:hAnsi="Times New Roman"/>
                <w:szCs w:val="20"/>
              </w:rPr>
              <w:t>(</w:t>
            </w:r>
            <w:r w:rsidRPr="00F41585">
              <w:rPr>
                <w:rFonts w:ascii="Times New Roman" w:hAnsi="Times New Roman"/>
                <w:i/>
                <w:szCs w:val="20"/>
              </w:rPr>
              <w:t>V</w:t>
            </w:r>
            <w:r w:rsidRPr="00F41585">
              <w:rPr>
                <w:rFonts w:ascii="Times New Roman" w:hAnsi="Times New Roman"/>
                <w:szCs w:val="20"/>
              </w:rPr>
              <w:t>,</w:t>
            </w:r>
            <w:r w:rsidRPr="00F41585">
              <w:rPr>
                <w:rFonts w:ascii="Times New Roman" w:hAnsi="Times New Roman"/>
                <w:i/>
                <w:szCs w:val="20"/>
              </w:rPr>
              <w:t>E</w:t>
            </w:r>
            <w:r w:rsidRPr="00F41585">
              <w:rPr>
                <w:rFonts w:ascii="Times New Roman" w:hAnsi="Times New Roman"/>
                <w:szCs w:val="20"/>
              </w:rPr>
              <w:t xml:space="preserve">) to a node </w:t>
            </w:r>
            <w:r w:rsidRPr="00CD132D">
              <w:rPr>
                <w:rFonts w:ascii="Times New Roman" w:hAnsi="Times New Roman"/>
                <w:i/>
                <w:iCs/>
                <w:szCs w:val="20"/>
              </w:rPr>
              <w:t>α</w:t>
            </w:r>
            <w:bookmarkEnd w:id="33"/>
            <w:bookmarkEnd w:id="34"/>
            <w:r w:rsidR="00CD132D">
              <w:rPr>
                <w:rFonts w:ascii="Times New Roman" w:hAnsi="Times New Roman"/>
                <w:szCs w:val="20"/>
              </w:rPr>
              <w:t xml:space="preserve"> </w:t>
            </w:r>
            <w:r w:rsidR="007C0271" w:rsidRPr="007C0271">
              <w:rPr>
                <w:rFonts w:ascii="Times New Roman" w:hAnsi="Times New Roman"/>
                <w:szCs w:val="20"/>
              </w:rPr>
              <w:t xml:space="preserve">against </w:t>
            </w:r>
            <w:r w:rsidR="00CD132D">
              <w:rPr>
                <w:rFonts w:ascii="Times New Roman" w:hAnsi="Times New Roman"/>
                <w:szCs w:val="20"/>
              </w:rPr>
              <w:t>outside impact</w:t>
            </w:r>
          </w:p>
        </w:tc>
      </w:tr>
      <w:tr w:rsidR="005B6F4C" w:rsidRPr="00F41585" w14:paraId="5A136345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double" w:sz="4" w:space="0" w:color="auto"/>
              <w:bottom w:val="nil"/>
              <w:right w:val="nil"/>
            </w:tcBorders>
            <w:vAlign w:val="center"/>
            <w:hideMark/>
          </w:tcPr>
          <w:p w14:paraId="52283A1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0476" w:type="dxa"/>
            <w:tcBorders>
              <w:top w:val="double" w:sz="4" w:space="0" w:color="auto"/>
              <w:left w:val="nil"/>
              <w:bottom w:val="nil"/>
            </w:tcBorders>
            <w:hideMark/>
          </w:tcPr>
          <w:p w14:paraId="6C497B7D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function </w:t>
            </w:r>
            <w:r w:rsidRPr="00F41585">
              <w:rPr>
                <w:rFonts w:ascii="Times New Roman" w:hAnsi="Times New Roman"/>
                <w:i/>
                <w:szCs w:val="20"/>
              </w:rPr>
              <w:t>[X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]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InsideCompetition(G(V,E), Leaders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C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V, AgainstLeaders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C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V)</w:t>
            </w:r>
          </w:p>
        </w:tc>
      </w:tr>
      <w:tr w:rsidR="005B6F4C" w:rsidRPr="00F41585" w14:paraId="2A4FAEB0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4D4277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49FA81BB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maxIterations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10000;  </w:t>
            </w:r>
          </w:p>
        </w:tc>
      </w:tr>
      <w:tr w:rsidR="005B6F4C" w:rsidRPr="00F41585" w14:paraId="685DB558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DED61EA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6D22EE4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Epsilon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 4.94e-324;       </w:t>
            </w:r>
          </w:p>
        </w:tc>
      </w:tr>
      <w:tr w:rsidR="005B6F4C" w:rsidRPr="00F41585" w14:paraId="0E9E3AB2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E02ECF9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149FDE7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20"/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65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>1/(Max</w:t>
            </w:r>
            <w:r w:rsidRPr="00F41585">
              <w:rPr>
                <w:rFonts w:ascii="Times New Roman" w:hAnsi="Times New Roman"/>
                <w:iCs/>
                <w:szCs w:val="20"/>
              </w:rPr>
              <w:t>(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t xml:space="preserve">total weights of out-links of </w:t>
            </w:r>
            <w:r w:rsidRPr="00F41585">
              <w:rPr>
                <w:rFonts w:ascii="Times New Roman" w:hAnsi="Times New Roman"/>
                <w:i/>
                <w:iCs/>
                <w:szCs w:val="20"/>
                <w:lang w:eastAsia="ko-KR"/>
              </w:rPr>
              <w:t>v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t xml:space="preserve">, 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sym w:font="Symbol" w:char="F022"/>
            </w:r>
            <w:r w:rsidRPr="00F41585">
              <w:rPr>
                <w:rFonts w:ascii="Times New Roman" w:hAnsi="Times New Roman"/>
                <w:i/>
                <w:iCs/>
                <w:szCs w:val="20"/>
                <w:lang w:eastAsia="ko-KR"/>
              </w:rPr>
              <w:t>v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sym w:font="Symbol" w:char="F0CE"/>
            </w:r>
            <w:r w:rsidRPr="00F41585">
              <w:rPr>
                <w:rFonts w:ascii="Times New Roman" w:hAnsi="Times New Roman"/>
                <w:i/>
                <w:iCs/>
                <w:szCs w:val="20"/>
                <w:lang w:eastAsia="ko-KR"/>
              </w:rPr>
              <w:t>V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) - Epsilon; </w:t>
            </w:r>
          </w:p>
        </w:tc>
      </w:tr>
      <w:tr w:rsidR="005B6F4C" w:rsidRPr="00F41585" w14:paraId="290CC492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73E85D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4A1AA3D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b/>
                <w:bCs/>
                <w:szCs w:val="20"/>
              </w:rPr>
              <w:t>new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Dictionary&lt;node,state&gt;;</w:t>
            </w:r>
          </w:p>
        </w:tc>
      </w:tr>
      <w:tr w:rsidR="005B6F4C" w:rsidRPr="00F41585" w14:paraId="229C17F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9DDE9C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15E8835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b/>
                <w:bCs/>
                <w:szCs w:val="20"/>
              </w:rPr>
              <w:t>new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Dictionary&lt;node,state&gt;;</w:t>
            </w:r>
          </w:p>
        </w:tc>
      </w:tr>
      <w:tr w:rsidR="005B6F4C" w:rsidRPr="00F41585" w14:paraId="1FBCCDDB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5950603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B87B1CC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t>Node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V 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</w:p>
        </w:tc>
      </w:tr>
      <w:tr w:rsidR="005B6F4C" w:rsidRPr="00F41585" w14:paraId="2E5BECB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932100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09D51E8" w14:textId="77777777" w:rsidR="005B6F4C" w:rsidRPr="00F41585" w:rsidRDefault="005B6F4C" w:rsidP="00F41585">
            <w:pPr>
              <w:spacing w:line="240" w:lineRule="auto"/>
              <w:ind w:left="360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</w:t>
            </w:r>
            <w:r w:rsidRPr="00F41585">
              <w:rPr>
                <w:rFonts w:ascii="Times New Roman" w:hAnsi="Times New Roman"/>
                <w:i/>
                <w:szCs w:val="20"/>
              </w:rPr>
              <w:t>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[Node]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0;   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5B6F4C" w:rsidRPr="00F41585" w14:paraId="0BE8B50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7946A72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3C4471B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</w:t>
            </w:r>
            <w:r w:rsidRPr="00F41585">
              <w:rPr>
                <w:rFonts w:ascii="Times New Roman" w:hAnsi="Times New Roman"/>
                <w:b/>
                <w:szCs w:val="20"/>
              </w:rPr>
              <w:t>end for</w:t>
            </w:r>
          </w:p>
        </w:tc>
      </w:tr>
      <w:tr w:rsidR="005B6F4C" w:rsidRPr="00F41585" w14:paraId="3D7CB2BE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975CA6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6E2FFD0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t>Leader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Leaders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</w:p>
        </w:tc>
      </w:tr>
      <w:tr w:rsidR="005B6F4C" w:rsidRPr="00F41585" w14:paraId="553539AB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3E1F73D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11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ED6E5A8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[Leader]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>1;</w:t>
            </w:r>
          </w:p>
        </w:tc>
      </w:tr>
      <w:tr w:rsidR="005B6F4C" w:rsidRPr="00F41585" w14:paraId="63D20FE5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5F23494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7D7FB56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[Leader]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1;    </w:t>
            </w:r>
            <w:r w:rsidRPr="00F41585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</w:tc>
      </w:tr>
      <w:tr w:rsidR="005B6F4C" w:rsidRPr="00F41585" w14:paraId="038400F0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CB8B57D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517221A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end for</w:t>
            </w:r>
          </w:p>
        </w:tc>
      </w:tr>
      <w:tr w:rsidR="005B6F4C" w:rsidRPr="00F41585" w14:paraId="2ECBF021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A24A13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A49DDB9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t>AgainstLeader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AgainstLeaders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</w:p>
        </w:tc>
      </w:tr>
      <w:tr w:rsidR="005B6F4C" w:rsidRPr="00F41585" w14:paraId="65D9DE2D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0C7E75F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00408FE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[AgainstLeader]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−1;</w:t>
            </w:r>
          </w:p>
        </w:tc>
      </w:tr>
      <w:tr w:rsidR="005B6F4C" w:rsidRPr="00F41585" w14:paraId="1C7A6EF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22D3F62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4CE5870A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>[AgainstLeader]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−1;    </w:t>
            </w:r>
            <w:r w:rsidRPr="00F41585">
              <w:rPr>
                <w:rFonts w:ascii="Times New Roman" w:hAnsi="Times New Roman"/>
                <w:b/>
                <w:szCs w:val="20"/>
              </w:rPr>
              <w:t xml:space="preserve"> </w:t>
            </w:r>
          </w:p>
        </w:tc>
      </w:tr>
      <w:tr w:rsidR="005B6F4C" w:rsidRPr="00F41585" w14:paraId="4C86965A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FFFB587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FE3AD92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 end for</w:t>
            </w:r>
          </w:p>
        </w:tc>
      </w:tr>
      <w:tr w:rsidR="005B6F4C" w:rsidRPr="00F41585" w14:paraId="539F3DAF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242CC24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18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79E6BED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Error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0;   </w:t>
            </w:r>
          </w:p>
        </w:tc>
      </w:tr>
      <w:tr w:rsidR="005B6F4C" w:rsidRPr="00F41585" w14:paraId="7AB00E50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F0E5392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lastRenderedPageBreak/>
              <w:t>19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3A8B839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t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0;</w:t>
            </w:r>
          </w:p>
        </w:tc>
      </w:tr>
      <w:tr w:rsidR="005B6F4C" w:rsidRPr="00F41585" w14:paraId="6F655D1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F220853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20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7A63C54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i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</w:p>
        </w:tc>
      </w:tr>
      <w:tr w:rsidR="005B6F4C" w:rsidRPr="00F41585" w14:paraId="3E9749DC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EB1683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21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6F7E19F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>Error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0;</w:t>
            </w:r>
          </w:p>
        </w:tc>
      </w:tr>
      <w:tr w:rsidR="005B6F4C" w:rsidRPr="00F41585" w14:paraId="4E13B800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CF94022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11E2F92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>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u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V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 xml:space="preserve">do </w:t>
            </w:r>
          </w:p>
        </w:tc>
      </w:tr>
      <w:tr w:rsidR="005B6F4C" w:rsidRPr="00F41585" w14:paraId="4ECF8DC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586A82C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9EE8775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i/>
                <w:szCs w:val="20"/>
              </w:rPr>
              <w:t xml:space="preserve">                </w:t>
            </w:r>
            <w:r w:rsidRPr="00F41585">
              <w:rPr>
                <w:rFonts w:ascii="Times New Roman" w:hAnsi="Times New Roman"/>
                <w:b/>
                <w:szCs w:val="20"/>
              </w:rPr>
              <w:t>if</w:t>
            </w:r>
            <w:r w:rsidRPr="00F41585">
              <w:rPr>
                <w:rFonts w:ascii="Times New Roman" w:hAnsi="Times New Roman"/>
                <w:b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(Leaders </w:t>
            </w:r>
            <w:r w:rsidRPr="00F41585">
              <w:rPr>
                <w:rFonts w:ascii="Times New Roman" w:hAnsi="Times New Roman"/>
                <w:szCs w:val="20"/>
              </w:rPr>
              <w:t>contain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u </w:t>
            </w:r>
            <w:r w:rsidRPr="00F41585">
              <w:rPr>
                <w:rFonts w:ascii="Times New Roman" w:hAnsi="Times New Roman"/>
                <w:b/>
                <w:szCs w:val="20"/>
              </w:rPr>
              <w:t>or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AgainstLeaders </w:t>
            </w:r>
            <w:r w:rsidRPr="00F41585">
              <w:rPr>
                <w:rFonts w:ascii="Times New Roman" w:hAnsi="Times New Roman"/>
                <w:szCs w:val="20"/>
              </w:rPr>
              <w:t>contain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u) </w:t>
            </w:r>
            <w:r w:rsidRPr="00F41585">
              <w:rPr>
                <w:rFonts w:ascii="Times New Roman" w:hAnsi="Times New Roman"/>
                <w:b/>
                <w:szCs w:val="20"/>
              </w:rPr>
              <w:t>continue</w:t>
            </w:r>
            <w:r w:rsidRPr="00F41585">
              <w:rPr>
                <w:rFonts w:ascii="Times New Roman" w:hAnsi="Times New Roman"/>
                <w:b/>
                <w:i/>
                <w:szCs w:val="20"/>
              </w:rPr>
              <w:t>;</w:t>
            </w:r>
          </w:p>
        </w:tc>
      </w:tr>
      <w:tr w:rsidR="005B6F4C" w:rsidRPr="00F41585" w14:paraId="4142C61E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B7F42A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C2C79A0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end if</w:t>
            </w:r>
          </w:p>
        </w:tc>
      </w:tr>
      <w:tr w:rsidR="005B6F4C" w:rsidRPr="00F41585" w14:paraId="03BD38B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9B74251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4677F9F6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r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>0;</w:t>
            </w:r>
          </w:p>
        </w:tc>
      </w:tr>
      <w:tr w:rsidR="005B6F4C" w:rsidRPr="00F41585" w14:paraId="45DFD27F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D35C95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379773A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</w:t>
            </w:r>
            <w:r w:rsidRPr="00F41585">
              <w:rPr>
                <w:rFonts w:ascii="Times New Roman" w:hAnsi="Times New Roman"/>
                <w:b/>
                <w:szCs w:val="20"/>
              </w:rPr>
              <w:t>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t>v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Neighbors of u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5B6F4C" w:rsidRPr="00F41585" w14:paraId="3B49C33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69B3797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BB07371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   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r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r + weight(u,v)*(X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[v]-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[u]);</w:t>
            </w:r>
          </w:p>
        </w:tc>
      </w:tr>
      <w:tr w:rsidR="005B6F4C" w:rsidRPr="00F41585" w14:paraId="1325C5F4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7D2F6EA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35731FF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</w:t>
            </w:r>
            <w:r w:rsidRPr="00F41585">
              <w:rPr>
                <w:rFonts w:ascii="Times New Roman" w:hAnsi="Times New Roman"/>
                <w:b/>
                <w:szCs w:val="20"/>
              </w:rPr>
              <w:t>end for</w:t>
            </w:r>
          </w:p>
        </w:tc>
      </w:tr>
      <w:tr w:rsidR="005B6F4C" w:rsidRPr="00F41585" w14:paraId="02E57F51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B27CB9A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29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0BAA1FF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[u] </w:t>
            </w:r>
            <w:r w:rsidRPr="00F41585">
              <w:rPr>
                <w:rFonts w:ascii="Times New Roman" w:hAnsi="Times New Roman"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[u]+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65"/>
            </w:r>
            <w:r w:rsidRPr="00F41585">
              <w:rPr>
                <w:rFonts w:ascii="Times New Roman" w:hAnsi="Times New Roman"/>
                <w:i/>
                <w:szCs w:val="20"/>
              </w:rPr>
              <w:t>* r;</w:t>
            </w:r>
          </w:p>
        </w:tc>
      </w:tr>
      <w:tr w:rsidR="005B6F4C" w:rsidRPr="00F41585" w14:paraId="1F672FAA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9520B6F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30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B8D8655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Error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Error + Math.Abs(X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[u] -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>[u]);</w:t>
            </w:r>
          </w:p>
        </w:tc>
      </w:tr>
      <w:tr w:rsidR="005B6F4C" w:rsidRPr="00F41585" w14:paraId="45C54A3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549C5CDB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31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DA31E12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>end for</w:t>
            </w:r>
          </w:p>
        </w:tc>
      </w:tr>
      <w:tr w:rsidR="005B6F4C" w:rsidRPr="00F41585" w14:paraId="5E8F52CF" w14:textId="77777777" w:rsidTr="00317B8D">
        <w:trPr>
          <w:trHeight w:val="78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CBD0A3B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B3E42A4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ab/>
              <w:t xml:space="preserve">          </w:t>
            </w:r>
            <w:r w:rsidRPr="00F41585">
              <w:rPr>
                <w:rFonts w:ascii="Times New Roman" w:hAnsi="Times New Roman"/>
                <w:i/>
                <w:szCs w:val="20"/>
              </w:rPr>
              <w:t>Temp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>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;</w:t>
            </w:r>
          </w:p>
        </w:tc>
      </w:tr>
      <w:tr w:rsidR="005B6F4C" w:rsidRPr="00F41585" w14:paraId="6DFCB0ED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B68C91C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DF7FEF4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ab/>
              <w:t xml:space="preserve"> 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t>;</w:t>
            </w:r>
          </w:p>
        </w:tc>
      </w:tr>
      <w:tr w:rsidR="005B6F4C" w:rsidRPr="00F41585" w14:paraId="3327A738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21C6F9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7F167CA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ab/>
              <w:t xml:space="preserve">          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t+1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>Temp;</w:t>
            </w:r>
          </w:p>
        </w:tc>
      </w:tr>
      <w:tr w:rsidR="005B6F4C" w:rsidRPr="00F41585" w14:paraId="4F47B52F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346EC5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2E53C51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  t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t +1;</w:t>
            </w:r>
          </w:p>
        </w:tc>
      </w:tr>
      <w:tr w:rsidR="005B6F4C" w:rsidRPr="00F41585" w14:paraId="16F9539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CFEAA0A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0CDEC92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i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while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(Error &gt;  Epsilon &amp;&amp; t &lt; maxIterations);</w:t>
            </w:r>
          </w:p>
        </w:tc>
      </w:tr>
      <w:tr w:rsidR="005B6F4C" w:rsidRPr="00F41585" w14:paraId="23F7C6A5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6088452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FC92E08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</w:t>
            </w:r>
            <w:r w:rsidRPr="00F41585">
              <w:rPr>
                <w:rFonts w:ascii="Times New Roman" w:hAnsi="Times New Roman"/>
                <w:b/>
                <w:szCs w:val="20"/>
              </w:rPr>
              <w:t>return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X</w:t>
            </w:r>
            <w:r w:rsidRPr="00F41585">
              <w:rPr>
                <w:rFonts w:ascii="Times New Roman" w:hAnsi="Times New Roman"/>
                <w:i/>
                <w:szCs w:val="20"/>
                <w:vertAlign w:val="subscript"/>
              </w:rPr>
              <w:t>t</w:t>
            </w:r>
            <w:r w:rsidRPr="00F41585">
              <w:rPr>
                <w:rFonts w:ascii="Times New Roman" w:hAnsi="Times New Roman"/>
                <w:i/>
                <w:szCs w:val="20"/>
              </w:rPr>
              <w:t>;</w:t>
            </w:r>
            <w:r w:rsidRPr="00F41585">
              <w:rPr>
                <w:rFonts w:ascii="Times New Roman" w:hAnsi="Times New Roman"/>
                <w:szCs w:val="20"/>
              </w:rPr>
              <w:t xml:space="preserve"> //Output as stable states of nodes as </w:t>
            </w:r>
            <w:r w:rsidRPr="00F41585">
              <w:rPr>
                <w:rFonts w:ascii="Times New Roman" w:hAnsi="Times New Roman"/>
                <w:i/>
                <w:iCs/>
                <w:szCs w:val="20"/>
              </w:rPr>
              <w:t>t</w:t>
            </w:r>
            <w:r w:rsidRPr="00F41585">
              <w:rPr>
                <w:rFonts w:ascii="Times New Roman" w:hAnsi="Times New Roman"/>
                <w:szCs w:val="20"/>
              </w:rPr>
              <w:sym w:font="Symbol" w:char="F0AE"/>
            </w:r>
            <w:r w:rsidRPr="00F41585">
              <w:rPr>
                <w:rFonts w:ascii="Times New Roman" w:hAnsi="Times New Roman"/>
                <w:szCs w:val="20"/>
              </w:rPr>
              <w:sym w:font="Symbol" w:char="F0A5"/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5B6F4C" w:rsidRPr="00F41585" w14:paraId="3D168BF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38C645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BF1FA27" w14:textId="77777777" w:rsidR="005B6F4C" w:rsidRPr="00F41585" w:rsidRDefault="005B6F4C" w:rsidP="00F41585">
            <w:pPr>
              <w:pStyle w:val="ListParagraph"/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</w:t>
            </w:r>
            <w:r w:rsidRPr="00F41585">
              <w:rPr>
                <w:rFonts w:ascii="Times New Roman" w:hAnsi="Times New Roman"/>
                <w:b/>
                <w:szCs w:val="20"/>
              </w:rPr>
              <w:t xml:space="preserve"> end</w:t>
            </w:r>
          </w:p>
        </w:tc>
      </w:tr>
      <w:tr w:rsidR="005B6F4C" w:rsidRPr="00F41585" w14:paraId="5044FF06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503C4C4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39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CA064BA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>function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[Support]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OutsideCompetition (G(V,E), </w:t>
            </w:r>
            <w:r w:rsidRPr="00F41585">
              <w:rPr>
                <w:rFonts w:ascii="Times New Roman" w:hAnsi="Times New Roman"/>
                <w:szCs w:val="20"/>
              </w:rPr>
              <w:t>α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CE"/>
            </w:r>
            <w:r w:rsidRPr="00F41585">
              <w:rPr>
                <w:rFonts w:ascii="Times New Roman" w:hAnsi="Times New Roman"/>
                <w:i/>
                <w:szCs w:val="20"/>
              </w:rPr>
              <w:t>V)</w:t>
            </w:r>
          </w:p>
        </w:tc>
      </w:tr>
      <w:tr w:rsidR="005B6F4C" w:rsidRPr="00F41585" w14:paraId="5A4F5FB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1F85FA7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40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07A2E4F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Support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bCs/>
                <w:szCs w:val="20"/>
              </w:rPr>
              <w:t>new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Dictionary&lt;node,state&gt;;</w:t>
            </w:r>
          </w:p>
        </w:tc>
      </w:tr>
      <w:tr w:rsidR="005B6F4C" w:rsidRPr="00F41585" w14:paraId="2FE4864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2181094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41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040C578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β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new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t>Node</w:t>
            </w:r>
          </w:p>
        </w:tc>
      </w:tr>
      <w:tr w:rsidR="005B6F4C" w:rsidRPr="00F41585" w14:paraId="50D81A18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D002B0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A7FB88F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</w:t>
            </w:r>
            <w:r w:rsidRPr="00F41585">
              <w:rPr>
                <w:rFonts w:ascii="Times New Roman" w:hAnsi="Times New Roman"/>
                <w:i/>
                <w:szCs w:val="20"/>
              </w:rPr>
              <w:t>NormalAgents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V \{β,</w:t>
            </w:r>
            <w:r w:rsidRPr="00F41585">
              <w:rPr>
                <w:rFonts w:ascii="Times New Roman" w:hAnsi="Times New Roman"/>
                <w:b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t>α</w:t>
            </w:r>
            <w:r w:rsidRPr="00F41585">
              <w:rPr>
                <w:rFonts w:ascii="Times New Roman" w:hAnsi="Times New Roman"/>
                <w:i/>
                <w:szCs w:val="20"/>
              </w:rPr>
              <w:t>} ;</w:t>
            </w:r>
          </w:p>
        </w:tc>
      </w:tr>
      <w:tr w:rsidR="005B6F4C" w:rsidRPr="00F41585" w14:paraId="7411DB22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0D6DE3E3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4BCC34C9" w14:textId="77777777" w:rsidR="005B6F4C" w:rsidRPr="00F41585" w:rsidRDefault="005B6F4C" w:rsidP="00F41585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 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iCs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NormalAgents</w:t>
            </w:r>
            <w:r w:rsidRPr="00F41585">
              <w:rPr>
                <w:rFonts w:ascii="Times New Roman" w:hAnsi="Times New Roman"/>
                <w:szCs w:val="20"/>
              </w:rPr>
              <w:t xml:space="preserve"> ) </w:t>
            </w:r>
            <w:r w:rsidRPr="00F41585">
              <w:rPr>
                <w:rFonts w:ascii="Times New Roman" w:hAnsi="Times New Roman"/>
                <w:b/>
                <w:szCs w:val="20"/>
              </w:rPr>
              <w:t xml:space="preserve">do 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5B6F4C" w:rsidRPr="00F41585" w14:paraId="1C8E172E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6C109891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53B9DE32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       </w:t>
            </w:r>
            <w:r w:rsidRPr="00F41585">
              <w:rPr>
                <w:rFonts w:ascii="Times New Roman" w:hAnsi="Times New Roman"/>
                <w:i/>
                <w:szCs w:val="20"/>
              </w:rPr>
              <w:t>e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new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Edge(β, </w:t>
            </w:r>
            <w:r w:rsidRPr="00F41585">
              <w:rPr>
                <w:rFonts w:ascii="Times New Roman" w:hAnsi="Times New Roman"/>
                <w:i/>
                <w:iCs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i/>
                <w:szCs w:val="20"/>
              </w:rPr>
              <w:t>);</w:t>
            </w:r>
          </w:p>
        </w:tc>
      </w:tr>
      <w:tr w:rsidR="005B6F4C" w:rsidRPr="00F41585" w14:paraId="0E603DC1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21C1296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5A01B3EC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E= E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C8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{e};</w:t>
            </w:r>
          </w:p>
        </w:tc>
      </w:tr>
      <w:tr w:rsidR="005B6F4C" w:rsidRPr="00F41585" w14:paraId="21D2DA3E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D2DC080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F3EA87E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acc>
            </m:oMath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 InsideCompetition(G(V,E), {</w:t>
            </w:r>
            <w:r w:rsidRPr="00F41585">
              <w:rPr>
                <w:rFonts w:ascii="Times New Roman" w:hAnsi="Times New Roman"/>
                <w:szCs w:val="20"/>
              </w:rPr>
              <w:t>α</w:t>
            </w:r>
            <w:r w:rsidRPr="00F41585">
              <w:rPr>
                <w:rFonts w:ascii="Times New Roman" w:hAnsi="Times New Roman"/>
                <w:i/>
                <w:szCs w:val="20"/>
              </w:rPr>
              <w:t>},{β});</w:t>
            </w:r>
          </w:p>
        </w:tc>
      </w:tr>
      <w:tr w:rsidR="005B6F4C" w:rsidRPr="00F41585" w14:paraId="10D1BCCC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10B48BA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8F1D6FF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Support[</w:t>
            </w:r>
            <w:r w:rsidRPr="00F41585">
              <w:rPr>
                <w:rFonts w:ascii="Times New Roman" w:hAnsi="Times New Roman"/>
                <w:i/>
                <w:iCs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]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acc>
            </m:oMath>
            <w:r w:rsidRPr="00F41585">
              <w:rPr>
                <w:rFonts w:ascii="Times New Roman" w:hAnsi="Times New Roman"/>
                <w:i/>
                <w:szCs w:val="20"/>
              </w:rPr>
              <w:t>[</w:t>
            </w:r>
            <w:r w:rsidRPr="00F41585">
              <w:rPr>
                <w:rFonts w:ascii="Times New Roman" w:hAnsi="Times New Roman"/>
                <w:i/>
                <w:iCs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];  </w:t>
            </w:r>
          </w:p>
        </w:tc>
      </w:tr>
      <w:tr w:rsidR="005B6F4C" w:rsidRPr="00F41585" w14:paraId="6FC9A421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59448E83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61C1E78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 E= E \ {e};</w:t>
            </w:r>
          </w:p>
        </w:tc>
      </w:tr>
      <w:tr w:rsidR="005B6F4C" w:rsidRPr="00F41585" w14:paraId="4E570D94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5AA6B38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49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5E0061C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    </w:t>
            </w:r>
            <w:r w:rsidRPr="00F41585">
              <w:rPr>
                <w:rFonts w:ascii="Times New Roman" w:hAnsi="Times New Roman"/>
                <w:b/>
                <w:szCs w:val="20"/>
              </w:rPr>
              <w:t>end for</w:t>
            </w:r>
          </w:p>
        </w:tc>
      </w:tr>
      <w:tr w:rsidR="005B6F4C" w:rsidRPr="00F41585" w14:paraId="53E6ED6B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7CB0C373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50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24470711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   </w:t>
            </w:r>
            <w:r w:rsidRPr="00F41585">
              <w:rPr>
                <w:rFonts w:ascii="Times New Roman" w:hAnsi="Times New Roman"/>
                <w:b/>
                <w:szCs w:val="20"/>
              </w:rPr>
              <w:t>return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Support;</w:t>
            </w:r>
            <w:r w:rsidRPr="00F41585">
              <w:rPr>
                <w:rFonts w:ascii="Times New Roman" w:hAnsi="Times New Roman"/>
                <w:szCs w:val="20"/>
              </w:rPr>
              <w:t xml:space="preserve">//Support of nodes to </w:t>
            </w:r>
            <w:r w:rsidRPr="00F41585">
              <w:rPr>
                <w:rFonts w:ascii="Times New Roman" w:hAnsi="Times New Roman"/>
                <w:iCs/>
                <w:szCs w:val="20"/>
              </w:rPr>
              <w:t>α</w:t>
            </w:r>
            <w:r w:rsidRPr="00F41585">
              <w:rPr>
                <w:rFonts w:ascii="Times New Roman" w:hAnsi="Times New Roman"/>
                <w:szCs w:val="20"/>
              </w:rPr>
              <w:t xml:space="preserve"> when connecting to </w:t>
            </w:r>
            <w:r w:rsidRPr="00F41585">
              <w:rPr>
                <w:rFonts w:ascii="Times New Roman" w:hAnsi="Times New Roman"/>
                <w:i/>
                <w:szCs w:val="20"/>
              </w:rPr>
              <w:t>β</w:t>
            </w:r>
          </w:p>
        </w:tc>
      </w:tr>
      <w:tr w:rsidR="005B6F4C" w:rsidRPr="00F41585" w14:paraId="1DF806F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5D2EFE55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51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EDFE243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 xml:space="preserve">   </w:t>
            </w:r>
            <w:r w:rsidRPr="00F41585">
              <w:rPr>
                <w:rFonts w:ascii="Times New Roman" w:hAnsi="Times New Roman"/>
                <w:b/>
                <w:szCs w:val="20"/>
              </w:rPr>
              <w:t>end</w:t>
            </w:r>
          </w:p>
        </w:tc>
      </w:tr>
      <w:tr w:rsidR="005B6F4C" w:rsidRPr="00F41585" w14:paraId="5463CA39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F2F4D40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52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64B37A32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function 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szCs w:val="20"/>
              </w:rPr>
              <w:t>[</w:t>
            </w:r>
            <w:r w:rsidRPr="00F41585">
              <w:rPr>
                <w:rFonts w:ascii="Times New Roman" w:hAnsi="Times New Roman"/>
                <w:i/>
                <w:szCs w:val="20"/>
              </w:rPr>
              <w:t>TotalSupport</w:t>
            </w:r>
            <w:r w:rsidRPr="00F41585">
              <w:rPr>
                <w:rFonts w:ascii="Times New Roman" w:hAnsi="Times New Roman"/>
                <w:szCs w:val="20"/>
              </w:rPr>
              <w:t>]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ToS(G(V,E), </w:t>
            </w:r>
            <w:r w:rsidRPr="00F41585">
              <w:rPr>
                <w:rFonts w:ascii="Times New Roman" w:hAnsi="Times New Roman"/>
                <w:iCs/>
                <w:szCs w:val="20"/>
              </w:rPr>
              <w:t>α</w:t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CE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V)</w:t>
            </w:r>
          </w:p>
        </w:tc>
      </w:tr>
      <w:tr w:rsidR="005B6F4C" w:rsidRPr="00F41585" w14:paraId="0DF20CD0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351C26E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53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429CA1A5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Support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bCs/>
                <w:szCs w:val="20"/>
              </w:rPr>
              <w:t>new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Dictionary&lt;node,state&gt;;</w:t>
            </w:r>
          </w:p>
        </w:tc>
      </w:tr>
      <w:tr w:rsidR="005B6F4C" w:rsidRPr="00F41585" w14:paraId="3F0F34C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9E2412F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54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17EB75B4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Support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OutsideCompetition (G(V,E), </w:t>
            </w:r>
            <w:r w:rsidRPr="00F41585">
              <w:rPr>
                <w:rFonts w:ascii="Times New Roman" w:hAnsi="Times New Roman"/>
                <w:szCs w:val="20"/>
              </w:rPr>
              <w:t>α</w:t>
            </w:r>
            <w:r w:rsidRPr="00F41585">
              <w:rPr>
                <w:rFonts w:ascii="Times New Roman" w:hAnsi="Times New Roman"/>
                <w:i/>
                <w:szCs w:val="20"/>
              </w:rPr>
              <w:t>);</w:t>
            </w:r>
          </w:p>
        </w:tc>
      </w:tr>
      <w:tr w:rsidR="005B6F4C" w:rsidRPr="00F41585" w14:paraId="52B56397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4567E36C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55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D8C841F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TotalSupport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0;</w:t>
            </w:r>
          </w:p>
        </w:tc>
      </w:tr>
      <w:tr w:rsidR="005B6F4C" w:rsidRPr="00F41585" w14:paraId="215DF12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3BA78E4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56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3BC7EEB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for</w:t>
            </w:r>
            <w:r w:rsidRPr="00F41585">
              <w:rPr>
                <w:rFonts w:ascii="Times New Roman" w:hAnsi="Times New Roman"/>
                <w:szCs w:val="20"/>
              </w:rPr>
              <w:t xml:space="preserve"> (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b/>
                <w:szCs w:val="20"/>
              </w:rPr>
              <w:t>in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V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t>\{</w:t>
            </w:r>
            <w:r w:rsidRPr="00F41585">
              <w:rPr>
                <w:rFonts w:ascii="Times New Roman" w:hAnsi="Times New Roman"/>
                <w:iCs/>
                <w:szCs w:val="20"/>
                <w:lang w:eastAsia="ko-KR"/>
              </w:rPr>
              <w:t>α</w:t>
            </w:r>
            <w:r w:rsidRPr="00F41585">
              <w:rPr>
                <w:rFonts w:ascii="Times New Roman" w:hAnsi="Times New Roman"/>
                <w:szCs w:val="20"/>
                <w:lang w:eastAsia="ko-KR"/>
              </w:rPr>
              <w:t>}</w:t>
            </w:r>
            <w:r w:rsidRPr="00F41585">
              <w:rPr>
                <w:rFonts w:ascii="Times New Roman" w:hAnsi="Times New Roman"/>
                <w:szCs w:val="20"/>
              </w:rPr>
              <w:t xml:space="preserve">) </w:t>
            </w:r>
            <w:r w:rsidRPr="00F41585">
              <w:rPr>
                <w:rFonts w:ascii="Times New Roman" w:hAnsi="Times New Roman"/>
                <w:b/>
                <w:szCs w:val="20"/>
              </w:rPr>
              <w:t>do</w:t>
            </w:r>
          </w:p>
        </w:tc>
      </w:tr>
      <w:tr w:rsidR="005B6F4C" w:rsidRPr="00F41585" w14:paraId="1A116FB5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BF8979E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57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7ADD624F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i/>
                <w:szCs w:val="20"/>
              </w:rPr>
              <w:t xml:space="preserve">              TotalSupport 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AC"/>
            </w:r>
            <w:r w:rsidRPr="00F41585">
              <w:rPr>
                <w:rFonts w:ascii="Times New Roman" w:hAnsi="Times New Roman"/>
                <w:i/>
                <w:szCs w:val="20"/>
              </w:rPr>
              <w:t xml:space="preserve">  TotalSupport + Support[</w:t>
            </w:r>
            <w:r w:rsidRPr="00F41585">
              <w:rPr>
                <w:rFonts w:ascii="Times New Roman" w:hAnsi="Times New Roman"/>
                <w:i/>
                <w:szCs w:val="20"/>
              </w:rPr>
              <w:sym w:font="Symbol" w:char="F067"/>
            </w:r>
            <w:r w:rsidRPr="00F41585">
              <w:rPr>
                <w:rFonts w:ascii="Times New Roman" w:hAnsi="Times New Roman"/>
                <w:i/>
                <w:szCs w:val="20"/>
              </w:rPr>
              <w:t>]</w:t>
            </w:r>
          </w:p>
        </w:tc>
      </w:tr>
      <w:tr w:rsidR="005B6F4C" w:rsidRPr="00F41585" w14:paraId="149F4EC3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29F721BC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58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08D5FEDE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end for</w:t>
            </w:r>
          </w:p>
        </w:tc>
      </w:tr>
      <w:tr w:rsidR="005B6F4C" w:rsidRPr="00F41585" w14:paraId="365FFF3D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14:paraId="3E9D4696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lastRenderedPageBreak/>
              <w:t>59</w:t>
            </w:r>
          </w:p>
        </w:tc>
        <w:tc>
          <w:tcPr>
            <w:tcW w:w="10476" w:type="dxa"/>
            <w:tcBorders>
              <w:top w:val="nil"/>
              <w:left w:val="nil"/>
              <w:bottom w:val="nil"/>
            </w:tcBorders>
            <w:hideMark/>
          </w:tcPr>
          <w:p w14:paraId="32A9C7BA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 xml:space="preserve">        return</w:t>
            </w:r>
            <w:r w:rsidRPr="00F41585">
              <w:rPr>
                <w:rFonts w:ascii="Times New Roman" w:hAnsi="Times New Roman"/>
                <w:szCs w:val="20"/>
              </w:rPr>
              <w:t xml:space="preserve"> </w:t>
            </w:r>
            <w:r w:rsidRPr="00F41585">
              <w:rPr>
                <w:rFonts w:ascii="Times New Roman" w:hAnsi="Times New Roman"/>
                <w:i/>
                <w:szCs w:val="20"/>
              </w:rPr>
              <w:t>TotalSupport</w:t>
            </w:r>
            <w:r w:rsidRPr="00F41585">
              <w:rPr>
                <w:rFonts w:ascii="Times New Roman" w:hAnsi="Times New Roman"/>
                <w:szCs w:val="20"/>
              </w:rPr>
              <w:t>; //Total support of nodes to α</w:t>
            </w:r>
          </w:p>
        </w:tc>
      </w:tr>
      <w:tr w:rsidR="005B6F4C" w:rsidRPr="00F41585" w14:paraId="1478BBAA" w14:textId="77777777" w:rsidTr="00317B8D">
        <w:trPr>
          <w:trHeight w:val="113"/>
          <w:jc w:val="center"/>
        </w:trPr>
        <w:tc>
          <w:tcPr>
            <w:tcW w:w="1024" w:type="dxa"/>
            <w:tcBorders>
              <w:top w:val="nil"/>
              <w:bottom w:val="double" w:sz="4" w:space="0" w:color="auto"/>
              <w:right w:val="nil"/>
            </w:tcBorders>
            <w:vAlign w:val="center"/>
            <w:hideMark/>
          </w:tcPr>
          <w:p w14:paraId="1BCFAABE" w14:textId="77777777" w:rsidR="005B6F4C" w:rsidRPr="00F41585" w:rsidRDefault="005B6F4C" w:rsidP="00F41585">
            <w:pPr>
              <w:spacing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F41585">
              <w:rPr>
                <w:rFonts w:ascii="Times New Roman" w:hAnsi="Times New Roman"/>
                <w:szCs w:val="20"/>
              </w:rPr>
              <w:t>60</w:t>
            </w:r>
          </w:p>
        </w:tc>
        <w:tc>
          <w:tcPr>
            <w:tcW w:w="10476" w:type="dxa"/>
            <w:tcBorders>
              <w:top w:val="nil"/>
              <w:left w:val="nil"/>
              <w:bottom w:val="double" w:sz="4" w:space="0" w:color="auto"/>
            </w:tcBorders>
            <w:hideMark/>
          </w:tcPr>
          <w:p w14:paraId="08D5FDDD" w14:textId="77777777" w:rsidR="005B6F4C" w:rsidRPr="00F41585" w:rsidRDefault="005B6F4C" w:rsidP="00D5019C">
            <w:pPr>
              <w:spacing w:line="240" w:lineRule="auto"/>
              <w:rPr>
                <w:szCs w:val="20"/>
              </w:rPr>
            </w:pPr>
            <w:r w:rsidRPr="00F41585">
              <w:rPr>
                <w:rFonts w:ascii="Times New Roman" w:hAnsi="Times New Roman"/>
                <w:b/>
                <w:szCs w:val="20"/>
              </w:rPr>
              <w:t>End</w:t>
            </w:r>
          </w:p>
        </w:tc>
      </w:tr>
      <w:bookmarkEnd w:id="35"/>
    </w:tbl>
    <w:p w14:paraId="76C41AF5" w14:textId="77777777" w:rsidR="00F60C6F" w:rsidRDefault="00F60C6F" w:rsidP="00F60C6F"/>
    <w:p w14:paraId="5C4B1DAA" w14:textId="77777777" w:rsidR="00F41585" w:rsidRDefault="00F41585" w:rsidP="00F60C6F"/>
    <w:tbl>
      <w:tblPr>
        <w:tblW w:w="11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8"/>
        <w:gridCol w:w="3610"/>
        <w:gridCol w:w="3744"/>
      </w:tblGrid>
      <w:tr w:rsidR="006008B9" w:rsidRPr="005E7440" w14:paraId="3B763532" w14:textId="77777777" w:rsidTr="00854EC0">
        <w:trPr>
          <w:trHeight w:val="20"/>
          <w:jc w:val="center"/>
        </w:trPr>
        <w:tc>
          <w:tcPr>
            <w:tcW w:w="11482" w:type="dxa"/>
            <w:gridSpan w:val="3"/>
            <w:shd w:val="clear" w:color="auto" w:fill="auto"/>
            <w:noWrap/>
            <w:vAlign w:val="center"/>
          </w:tcPr>
          <w:p w14:paraId="48BDFBEB" w14:textId="77777777" w:rsidR="006008B9" w:rsidRPr="005E7440" w:rsidRDefault="006008B9" w:rsidP="005534B0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36" w:name="OLE_LINK221"/>
            <w:bookmarkStart w:id="37" w:name="OLE_LINK222"/>
            <w:r w:rsidRPr="005E744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Table S1</w:t>
            </w:r>
            <w:r w:rsidRPr="005E744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>Correlation coefficient</w:t>
            </w:r>
            <w:r w:rsidR="0004248D" w:rsidRPr="005E7440">
              <w:rPr>
                <w:rFonts w:ascii="Times New Roman" w:hAnsi="Times New Roman"/>
                <w:sz w:val="18"/>
                <w:szCs w:val="18"/>
              </w:rPr>
              <w:t xml:space="preserve"> (R)</w:t>
            </w:r>
            <w:r w:rsidR="007E057F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 xml:space="preserve">between </w:t>
            </w:r>
            <w:r w:rsidR="00384FAB" w:rsidRPr="005E7440">
              <w:rPr>
                <w:rFonts w:ascii="Times New Roman" w:hAnsi="Times New Roman"/>
                <w:sz w:val="18"/>
                <w:szCs w:val="18"/>
              </w:rPr>
              <w:t>t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 xml:space="preserve">otal support and </w:t>
            </w:r>
            <w:bookmarkEnd w:id="36"/>
            <w:bookmarkEnd w:id="37"/>
            <w:r w:rsidR="00384FAB" w:rsidRPr="005E7440">
              <w:rPr>
                <w:rFonts w:ascii="Times New Roman" w:hAnsi="Times New Roman"/>
                <w:sz w:val="18"/>
                <w:szCs w:val="18"/>
              </w:rPr>
              <w:t>c</w:t>
            </w:r>
            <w:r w:rsidR="007E057F" w:rsidRPr="005E7440">
              <w:rPr>
                <w:rFonts w:ascii="Times New Roman" w:hAnsi="Times New Roman"/>
                <w:sz w:val="18"/>
                <w:szCs w:val="18"/>
              </w:rPr>
              <w:t>loseness</w:t>
            </w:r>
            <w:bookmarkStart w:id="38" w:name="OLE_LINK5"/>
            <w:bookmarkStart w:id="39" w:name="OLE_LINK6"/>
            <w:r w:rsidR="008E6D32" w:rsidRPr="005E7440">
              <w:rPr>
                <w:rFonts w:ascii="Times New Roman" w:hAnsi="Times New Roman"/>
                <w:sz w:val="18"/>
                <w:szCs w:val="18"/>
              </w:rPr>
              <w:t>/</w:t>
            </w:r>
            <w:r w:rsidR="00384FAB" w:rsidRPr="005E7440">
              <w:rPr>
                <w:rFonts w:ascii="Times New Roman" w:hAnsi="Times New Roman"/>
                <w:sz w:val="18"/>
                <w:szCs w:val="18"/>
              </w:rPr>
              <w:t>h</w:t>
            </w:r>
            <w:r w:rsidR="005534B0" w:rsidRPr="005E7440">
              <w:rPr>
                <w:rFonts w:ascii="Times New Roman" w:hAnsi="Times New Roman"/>
                <w:sz w:val="18"/>
                <w:szCs w:val="18"/>
              </w:rPr>
              <w:t>ierarchical closeness</w:t>
            </w:r>
            <w:bookmarkEnd w:id="38"/>
            <w:bookmarkEnd w:id="39"/>
            <w:r w:rsidR="003308D0" w:rsidRPr="005E7440">
              <w:rPr>
                <w:rFonts w:ascii="Times New Roman" w:hAnsi="Times New Roman"/>
                <w:sz w:val="18"/>
                <w:szCs w:val="18"/>
              </w:rPr>
              <w:t xml:space="preserve"> of 17</w:t>
            </w:r>
            <w:r w:rsidR="00595D99" w:rsidRPr="005E7440">
              <w:rPr>
                <w:rFonts w:ascii="Times New Roman" w:hAnsi="Times New Roman"/>
                <w:sz w:val="18"/>
                <w:szCs w:val="18"/>
              </w:rPr>
              <w:t xml:space="preserve"> cancer types</w:t>
            </w:r>
            <w:r w:rsidR="00EF508E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555DD" w:rsidRPr="005E7440">
              <w:rPr>
                <w:rFonts w:ascii="Times New Roman" w:hAnsi="Times New Roman"/>
                <w:sz w:val="18"/>
                <w:szCs w:val="18"/>
              </w:rPr>
              <w:t>(a</w:t>
            </w:r>
            <w:r w:rsidR="00EF508E" w:rsidRPr="005E7440">
              <w:rPr>
                <w:rFonts w:ascii="Times New Roman" w:hAnsi="Times New Roman"/>
                <w:sz w:val="18"/>
                <w:szCs w:val="18"/>
              </w:rPr>
              <w:t>ll</w:t>
            </w:r>
            <w:r w:rsidR="00E555DD" w:rsidRPr="005E7440">
              <w:rPr>
                <w:rFonts w:ascii="Times New Roman" w:hAnsi="Times New Roman"/>
                <w:sz w:val="18"/>
                <w:szCs w:val="18"/>
              </w:rPr>
              <w:t xml:space="preserve"> R have</w:t>
            </w:r>
            <w:r w:rsidR="00EF508E" w:rsidRPr="005E7440">
              <w:rPr>
                <w:rFonts w:ascii="Times New Roman" w:hAnsi="Times New Roman"/>
                <w:sz w:val="18"/>
                <w:szCs w:val="18"/>
              </w:rPr>
              <w:t xml:space="preserve"> P &lt; 0.0001</w:t>
            </w:r>
            <w:r w:rsidR="00E555DD" w:rsidRPr="005E7440">
              <w:rPr>
                <w:rFonts w:ascii="Times New Roman" w:hAnsi="Times New Roman"/>
                <w:sz w:val="18"/>
                <w:szCs w:val="18"/>
              </w:rPr>
              <w:t>)</w:t>
            </w:r>
            <w:r w:rsidR="009900FA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6008B9" w:rsidRPr="005E7440" w14:paraId="2318C99E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noWrap/>
            <w:vAlign w:val="center"/>
            <w:hideMark/>
          </w:tcPr>
          <w:p w14:paraId="40E39C4D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  <w:t>Cancer name</w:t>
            </w:r>
          </w:p>
        </w:tc>
        <w:tc>
          <w:tcPr>
            <w:tcW w:w="3610" w:type="dxa"/>
            <w:shd w:val="clear" w:color="auto" w:fill="auto"/>
            <w:noWrap/>
            <w:vAlign w:val="center"/>
            <w:hideMark/>
          </w:tcPr>
          <w:p w14:paraId="76F00757" w14:textId="77777777" w:rsidR="006008B9" w:rsidRPr="005E7440" w:rsidRDefault="00F23C3C" w:rsidP="00F23C3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R(</w:t>
            </w:r>
            <w:r w:rsidR="00384FAB" w:rsidRPr="005E7440">
              <w:rPr>
                <w:rFonts w:ascii="Times New Roman" w:hAnsi="Times New Roman"/>
                <w:b/>
                <w:sz w:val="18"/>
                <w:szCs w:val="18"/>
              </w:rPr>
              <w:t>t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>otal support</w:t>
            </w: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,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384FAB" w:rsidRPr="005E7440">
              <w:rPr>
                <w:rFonts w:ascii="Times New Roman" w:hAnsi="Times New Roman"/>
                <w:b/>
                <w:sz w:val="18"/>
                <w:szCs w:val="18"/>
              </w:rPr>
              <w:t>h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>ierarchical closeness</w:t>
            </w: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743" w:type="dxa"/>
          </w:tcPr>
          <w:p w14:paraId="71569ED8" w14:textId="77777777" w:rsidR="006008B9" w:rsidRPr="005E7440" w:rsidRDefault="00F23C3C" w:rsidP="00F23C3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R(</w:t>
            </w:r>
            <w:r w:rsidR="00384FAB" w:rsidRPr="005E7440">
              <w:rPr>
                <w:rFonts w:ascii="Times New Roman" w:hAnsi="Times New Roman"/>
                <w:b/>
                <w:sz w:val="18"/>
                <w:szCs w:val="18"/>
              </w:rPr>
              <w:t>t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>otal support</w:t>
            </w: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,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384FAB" w:rsidRPr="005E7440">
              <w:rPr>
                <w:rFonts w:ascii="Times New Roman" w:hAnsi="Times New Roman"/>
                <w:b/>
                <w:sz w:val="18"/>
                <w:szCs w:val="18"/>
              </w:rPr>
              <w:t>c</w:t>
            </w:r>
            <w:r w:rsidR="006008B9" w:rsidRPr="005E7440">
              <w:rPr>
                <w:rFonts w:ascii="Times New Roman" w:hAnsi="Times New Roman"/>
                <w:b/>
                <w:sz w:val="18"/>
                <w:szCs w:val="18"/>
              </w:rPr>
              <w:t>loseness</w:t>
            </w: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</w:tc>
      </w:tr>
      <w:tr w:rsidR="006008B9" w:rsidRPr="005E7440" w14:paraId="02F1E9AE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08FB83B3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Acute myeloid leukemia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33F82094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0.919</w:t>
            </w:r>
            <w:r w:rsidR="000B7542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743" w:type="dxa"/>
            <w:vAlign w:val="bottom"/>
          </w:tcPr>
          <w:p w14:paraId="51068A3B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0.836</w:t>
            </w:r>
          </w:p>
        </w:tc>
      </w:tr>
      <w:tr w:rsidR="006008B9" w:rsidRPr="005E7440" w14:paraId="30D0F8A0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159E6F70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Basal cell carcinoma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7A25CA24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0.764</w:t>
            </w:r>
            <w:r w:rsidR="000B7542" w:rsidRPr="005E7440">
              <w:rPr>
                <w:rFonts w:ascii="Times New Roman" w:hAnsi="Times New Roman"/>
                <w:sz w:val="18"/>
                <w:szCs w:val="18"/>
              </w:rPr>
              <w:t xml:space="preserve">  </w:t>
            </w:r>
          </w:p>
        </w:tc>
        <w:tc>
          <w:tcPr>
            <w:tcW w:w="3743" w:type="dxa"/>
            <w:vAlign w:val="bottom"/>
          </w:tcPr>
          <w:p w14:paraId="16C8CF9A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0.552</w:t>
            </w:r>
          </w:p>
        </w:tc>
      </w:tr>
      <w:tr w:rsidR="006008B9" w:rsidRPr="005E7440" w14:paraId="141E0404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BDED602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Bladder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0EC4FA4C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0.752</w:t>
            </w:r>
          </w:p>
        </w:tc>
        <w:tc>
          <w:tcPr>
            <w:tcW w:w="3743" w:type="dxa"/>
            <w:vAlign w:val="bottom"/>
          </w:tcPr>
          <w:p w14:paraId="35C2FAD8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0.776</w:t>
            </w:r>
          </w:p>
        </w:tc>
      </w:tr>
      <w:tr w:rsidR="006008B9" w:rsidRPr="005E7440" w14:paraId="4F99D733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E8CD53C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Breast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5BDD3916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0.837</w:t>
            </w:r>
          </w:p>
        </w:tc>
        <w:tc>
          <w:tcPr>
            <w:tcW w:w="3743" w:type="dxa"/>
            <w:vAlign w:val="bottom"/>
          </w:tcPr>
          <w:p w14:paraId="50E3D61C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0.948</w:t>
            </w:r>
          </w:p>
        </w:tc>
      </w:tr>
      <w:tr w:rsidR="006008B9" w:rsidRPr="005E7440" w14:paraId="159D8118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BE19000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Chronic myeloid leukemia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775E2CFC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0.942</w:t>
            </w:r>
          </w:p>
        </w:tc>
        <w:tc>
          <w:tcPr>
            <w:tcW w:w="3743" w:type="dxa"/>
            <w:vAlign w:val="bottom"/>
          </w:tcPr>
          <w:p w14:paraId="72F0A958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0.941</w:t>
            </w:r>
          </w:p>
        </w:tc>
      </w:tr>
      <w:tr w:rsidR="006008B9" w:rsidRPr="005E7440" w14:paraId="1B6AA4EF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66E2D64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Colorectal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5BD02D98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0.834</w:t>
            </w:r>
          </w:p>
        </w:tc>
        <w:tc>
          <w:tcPr>
            <w:tcW w:w="3743" w:type="dxa"/>
            <w:vAlign w:val="bottom"/>
          </w:tcPr>
          <w:p w14:paraId="5C71F902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0.760</w:t>
            </w:r>
          </w:p>
        </w:tc>
      </w:tr>
      <w:tr w:rsidR="006008B9" w:rsidRPr="005E7440" w14:paraId="761DD033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65462B2E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Endometrial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4FF3730E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0.924</w:t>
            </w:r>
          </w:p>
        </w:tc>
        <w:tc>
          <w:tcPr>
            <w:tcW w:w="3743" w:type="dxa"/>
            <w:vAlign w:val="bottom"/>
          </w:tcPr>
          <w:p w14:paraId="4991B6C7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0.784</w:t>
            </w:r>
          </w:p>
        </w:tc>
      </w:tr>
      <w:tr w:rsidR="006008B9" w:rsidRPr="005E7440" w14:paraId="1767712F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70C9218C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Gastric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6F18DCC9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0.959</w:t>
            </w:r>
          </w:p>
        </w:tc>
        <w:tc>
          <w:tcPr>
            <w:tcW w:w="3743" w:type="dxa"/>
            <w:vAlign w:val="bottom"/>
          </w:tcPr>
          <w:p w14:paraId="27DAFEA3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0.986</w:t>
            </w:r>
            <w:r w:rsidR="004E6AD5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527747" w:rsidRPr="005E7440" w14:paraId="3CA903CF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</w:tcPr>
          <w:p w14:paraId="766DD3DD" w14:textId="77777777" w:rsidR="00527747" w:rsidRPr="005E7440" w:rsidRDefault="00527747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Glioma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6E65C389" w14:textId="77777777" w:rsidR="00527747" w:rsidRPr="005E7440" w:rsidRDefault="00527747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0.610</w:t>
            </w:r>
          </w:p>
        </w:tc>
        <w:tc>
          <w:tcPr>
            <w:tcW w:w="3743" w:type="dxa"/>
            <w:vAlign w:val="bottom"/>
          </w:tcPr>
          <w:p w14:paraId="510B6185" w14:textId="77777777" w:rsidR="00527747" w:rsidRPr="005E7440" w:rsidRDefault="00527747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0.646</w:t>
            </w:r>
          </w:p>
        </w:tc>
      </w:tr>
      <w:tr w:rsidR="006008B9" w:rsidRPr="005E7440" w14:paraId="291577B7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3B03E388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Hepatocellular carcinoma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1F3CAF40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0.965</w:t>
            </w:r>
          </w:p>
        </w:tc>
        <w:tc>
          <w:tcPr>
            <w:tcW w:w="3743" w:type="dxa"/>
            <w:vAlign w:val="bottom"/>
          </w:tcPr>
          <w:p w14:paraId="761BF1BB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0.932</w:t>
            </w:r>
          </w:p>
        </w:tc>
      </w:tr>
      <w:tr w:rsidR="006008B9" w:rsidRPr="005E7440" w14:paraId="205CEA6D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379E66CC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Melanoma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52DA663E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0.932</w:t>
            </w:r>
          </w:p>
        </w:tc>
        <w:tc>
          <w:tcPr>
            <w:tcW w:w="3743" w:type="dxa"/>
            <w:vAlign w:val="bottom"/>
          </w:tcPr>
          <w:p w14:paraId="1F9132F7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0.978</w:t>
            </w:r>
          </w:p>
        </w:tc>
      </w:tr>
      <w:tr w:rsidR="006008B9" w:rsidRPr="005E7440" w14:paraId="532BF85A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279A1005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Non-small-cell lung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5C65610A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0.719</w:t>
            </w:r>
          </w:p>
        </w:tc>
        <w:tc>
          <w:tcPr>
            <w:tcW w:w="3743" w:type="dxa"/>
            <w:vAlign w:val="bottom"/>
          </w:tcPr>
          <w:p w14:paraId="38489294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0.721</w:t>
            </w:r>
          </w:p>
        </w:tc>
      </w:tr>
      <w:tr w:rsidR="006008B9" w:rsidRPr="005E7440" w14:paraId="118887E4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8E38490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Pancreatic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2B61696C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0.805</w:t>
            </w:r>
          </w:p>
        </w:tc>
        <w:tc>
          <w:tcPr>
            <w:tcW w:w="3743" w:type="dxa"/>
            <w:vAlign w:val="bottom"/>
          </w:tcPr>
          <w:p w14:paraId="5316174B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0.787</w:t>
            </w:r>
          </w:p>
        </w:tc>
      </w:tr>
      <w:tr w:rsidR="006008B9" w:rsidRPr="005E7440" w14:paraId="3D351D09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3DD20208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Prostate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3CA4BC55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0.783</w:t>
            </w:r>
          </w:p>
        </w:tc>
        <w:tc>
          <w:tcPr>
            <w:tcW w:w="3743" w:type="dxa"/>
            <w:vAlign w:val="bottom"/>
          </w:tcPr>
          <w:p w14:paraId="16D9D10A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0.773</w:t>
            </w:r>
          </w:p>
        </w:tc>
      </w:tr>
      <w:tr w:rsidR="006008B9" w:rsidRPr="005E7440" w14:paraId="1A5C4B82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39A7C926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Renal cell carcinoma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74DC7957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0.922</w:t>
            </w:r>
          </w:p>
        </w:tc>
        <w:tc>
          <w:tcPr>
            <w:tcW w:w="3743" w:type="dxa"/>
            <w:vAlign w:val="bottom"/>
          </w:tcPr>
          <w:p w14:paraId="4927E3D5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0.693</w:t>
            </w:r>
          </w:p>
        </w:tc>
      </w:tr>
      <w:tr w:rsidR="006008B9" w:rsidRPr="005E7440" w14:paraId="6D079FB0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61C967A2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Small cell lung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06998E8B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0.841</w:t>
            </w:r>
          </w:p>
        </w:tc>
        <w:tc>
          <w:tcPr>
            <w:tcW w:w="3743" w:type="dxa"/>
            <w:vAlign w:val="bottom"/>
          </w:tcPr>
          <w:p w14:paraId="4BFE120F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0.951</w:t>
            </w:r>
          </w:p>
        </w:tc>
      </w:tr>
      <w:tr w:rsidR="006008B9" w:rsidRPr="005E7440" w14:paraId="52E7D62E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  <w:hideMark/>
          </w:tcPr>
          <w:p w14:paraId="588625C3" w14:textId="77777777" w:rsidR="006008B9" w:rsidRPr="005E7440" w:rsidRDefault="006008B9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Thyroid cancer</w:t>
            </w:r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2D638960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0.797</w:t>
            </w:r>
          </w:p>
        </w:tc>
        <w:tc>
          <w:tcPr>
            <w:tcW w:w="3743" w:type="dxa"/>
            <w:vAlign w:val="bottom"/>
          </w:tcPr>
          <w:p w14:paraId="5E99F20D" w14:textId="77777777" w:rsidR="006008B9" w:rsidRPr="005E7440" w:rsidRDefault="006008B9" w:rsidP="00EF508E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0.830</w:t>
            </w:r>
          </w:p>
        </w:tc>
      </w:tr>
      <w:tr w:rsidR="00B40DE1" w:rsidRPr="005E7440" w14:paraId="3C1FA4C5" w14:textId="77777777" w:rsidTr="00854EC0">
        <w:trPr>
          <w:trHeight w:val="20"/>
          <w:jc w:val="center"/>
        </w:trPr>
        <w:tc>
          <w:tcPr>
            <w:tcW w:w="4128" w:type="dxa"/>
            <w:shd w:val="clear" w:color="auto" w:fill="auto"/>
            <w:vAlign w:val="center"/>
          </w:tcPr>
          <w:p w14:paraId="23108D69" w14:textId="77777777" w:rsidR="00627E4D" w:rsidRPr="005E7440" w:rsidRDefault="00B40DE1" w:rsidP="004756DB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40" w:name="OLE_LINK269"/>
            <w:bookmarkStart w:id="41" w:name="OLE_LINK270"/>
            <w:bookmarkStart w:id="42" w:name="OLE_LINK271"/>
            <w:bookmarkStart w:id="43" w:name="OLE_LINK272"/>
            <w:bookmarkStart w:id="44" w:name="OLE_LINK96"/>
            <w:bookmarkStart w:id="45" w:name="OLE_LINK141"/>
            <w:r w:rsidRPr="005E7440">
              <w:rPr>
                <w:rFonts w:ascii="Times New Roman" w:hAnsi="Times New Roman"/>
                <w:sz w:val="18"/>
                <w:szCs w:val="18"/>
              </w:rPr>
              <w:t>100 random directed networks generated</w:t>
            </w:r>
            <w:bookmarkEnd w:id="40"/>
            <w:bookmarkEnd w:id="41"/>
            <w:r w:rsidRPr="005E7440">
              <w:rPr>
                <w:rFonts w:ascii="Times New Roman" w:hAnsi="Times New Roman"/>
                <w:sz w:val="18"/>
                <w:szCs w:val="18"/>
              </w:rPr>
              <w:t xml:space="preserve"> with</w:t>
            </w:r>
          </w:p>
          <w:p w14:paraId="4D0DC1CC" w14:textId="77777777" w:rsidR="00B40DE1" w:rsidRPr="005E7440" w:rsidRDefault="00B40DE1" w:rsidP="004756DB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 xml:space="preserve"> |V| = 50 and 49 ≤ |E| ≤ 100</w:t>
            </w:r>
            <w:bookmarkEnd w:id="42"/>
            <w:bookmarkEnd w:id="43"/>
            <w:bookmarkEnd w:id="44"/>
            <w:bookmarkEnd w:id="45"/>
          </w:p>
        </w:tc>
        <w:tc>
          <w:tcPr>
            <w:tcW w:w="3610" w:type="dxa"/>
            <w:shd w:val="clear" w:color="auto" w:fill="auto"/>
            <w:noWrap/>
            <w:vAlign w:val="center"/>
          </w:tcPr>
          <w:p w14:paraId="23D081FB" w14:textId="77777777" w:rsidR="003B2AC5" w:rsidRPr="005E7440" w:rsidRDefault="003B2AC5" w:rsidP="003B2AC5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</w:t>
            </w:r>
            <w:r w:rsidR="00EF508E" w:rsidRPr="005E7440">
              <w:rPr>
                <w:rFonts w:ascii="Times New Roman" w:hAnsi="Times New Roman"/>
                <w:sz w:val="18"/>
                <w:szCs w:val="18"/>
              </w:rPr>
              <w:t>866</w:t>
            </w:r>
            <w:r w:rsidR="00F62EE9" w:rsidRPr="005E744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11174FFB" w14:textId="77777777" w:rsidR="00B40DE1" w:rsidRPr="005E7440" w:rsidRDefault="002F3297" w:rsidP="00F62EE9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(P =</w:t>
            </w:r>
            <w:r w:rsidR="00F62EE9" w:rsidRPr="005E7440">
              <w:rPr>
                <w:rFonts w:ascii="Times New Roman" w:hAnsi="Times New Roman"/>
                <w:sz w:val="18"/>
                <w:szCs w:val="18"/>
              </w:rPr>
              <w:t xml:space="preserve"> 0.0001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3743" w:type="dxa"/>
            <w:vAlign w:val="bottom"/>
          </w:tcPr>
          <w:p w14:paraId="466402D6" w14:textId="77777777" w:rsidR="003B2AC5" w:rsidRPr="005E7440" w:rsidRDefault="003B2AC5" w:rsidP="003B2AC5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0.</w:t>
            </w:r>
            <w:r w:rsidR="00EF508E" w:rsidRPr="005E7440">
              <w:rPr>
                <w:rFonts w:ascii="Times New Roman" w:hAnsi="Times New Roman"/>
                <w:sz w:val="18"/>
                <w:szCs w:val="18"/>
              </w:rPr>
              <w:t>866</w:t>
            </w:r>
          </w:p>
          <w:p w14:paraId="05CD9D7E" w14:textId="77777777" w:rsidR="00B40DE1" w:rsidRPr="005E7440" w:rsidRDefault="004E6AD5" w:rsidP="00F62EE9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 xml:space="preserve"> (P =</w:t>
            </w:r>
            <w:r w:rsidR="00F62EE9" w:rsidRPr="005E7440">
              <w:rPr>
                <w:rFonts w:ascii="Times New Roman" w:hAnsi="Times New Roman"/>
                <w:sz w:val="18"/>
                <w:szCs w:val="18"/>
              </w:rPr>
              <w:t xml:space="preserve"> 0.0001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</w:tbl>
    <w:p w14:paraId="2500E3AC" w14:textId="77777777" w:rsidR="00650057" w:rsidRDefault="00650057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2E2B099D" w14:textId="77777777" w:rsidR="00F41585" w:rsidRDefault="00F41585" w:rsidP="00731B07">
      <w:pPr>
        <w:rPr>
          <w:rFonts w:ascii="Times New Roman" w:hAnsi="Times New Roman"/>
          <w:sz w:val="18"/>
          <w:szCs w:val="18"/>
          <w:lang w:eastAsia="ko-K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2"/>
        <w:gridCol w:w="9266"/>
      </w:tblGrid>
      <w:tr w:rsidR="00785BC7" w:rsidRPr="005E7440" w14:paraId="1779720E" w14:textId="77777777" w:rsidTr="008970B8">
        <w:trPr>
          <w:trHeight w:val="413"/>
          <w:jc w:val="center"/>
        </w:trPr>
        <w:tc>
          <w:tcPr>
            <w:tcW w:w="11478" w:type="dxa"/>
            <w:gridSpan w:val="2"/>
          </w:tcPr>
          <w:p w14:paraId="441C947E" w14:textId="661BCEE8" w:rsidR="009F1CB0" w:rsidRPr="005E7440" w:rsidRDefault="009F1CB0" w:rsidP="009F08C6">
            <w:pPr>
              <w:rPr>
                <w:rFonts w:ascii="Times New Roman" w:hAnsi="Times New Roman"/>
                <w:sz w:val="18"/>
                <w:szCs w:val="18"/>
                <w:lang w:eastAsia="ko-KR"/>
              </w:rPr>
            </w:pPr>
            <w:bookmarkStart w:id="46" w:name="_Hlk65763462"/>
            <w:r w:rsidRPr="005E7440">
              <w:rPr>
                <w:rFonts w:ascii="Times New Roman" w:eastAsia="Times New Roman" w:hAnsi="Times New Roman"/>
                <w:b/>
                <w:bCs/>
                <w:iCs/>
                <w:spacing w:val="-4"/>
                <w:sz w:val="18"/>
                <w:szCs w:val="18"/>
                <w:lang w:eastAsia="ko-KR"/>
              </w:rPr>
              <w:t xml:space="preserve">Table </w:t>
            </w:r>
            <w:r w:rsidRPr="005E7440">
              <w:rPr>
                <w:rFonts w:ascii="Times New Roman" w:hAnsi="Times New Roman"/>
                <w:b/>
                <w:bCs/>
                <w:iCs/>
                <w:spacing w:val="-4"/>
                <w:sz w:val="18"/>
                <w:szCs w:val="18"/>
                <w:lang w:eastAsia="ko-KR"/>
              </w:rPr>
              <w:t>S2</w:t>
            </w:r>
            <w:r w:rsidRPr="005E7440">
              <w:rPr>
                <w:rFonts w:ascii="Times New Roman" w:eastAsia="Times New Roman" w:hAnsi="Times New Roman"/>
                <w:b/>
                <w:bCs/>
                <w:iCs/>
                <w:spacing w:val="-4"/>
                <w:sz w:val="18"/>
                <w:szCs w:val="18"/>
                <w:lang w:eastAsia="ko-KR"/>
              </w:rPr>
              <w:t xml:space="preserve">. </w:t>
            </w:r>
            <w:r w:rsidRPr="005E7440">
              <w:rPr>
                <w:rFonts w:ascii="Times New Roman" w:hAnsi="Times New Roman"/>
                <w:b/>
                <w:bCs/>
                <w:iCs/>
                <w:spacing w:val="-4"/>
                <w:sz w:val="18"/>
                <w:szCs w:val="18"/>
                <w:lang w:eastAsia="ko-KR"/>
              </w:rPr>
              <w:t xml:space="preserve"> </w:t>
            </w:r>
            <w:r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="00DD7FD8"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Previously reported anticancer drug target genes among the top three genes with the highest </w:t>
            </w:r>
            <w:r w:rsidR="00B053DF" w:rsidRPr="005E7440">
              <w:rPr>
                <w:rFonts w:ascii="Times New Roman" w:hAnsi="Times New Roman"/>
                <w:bCs/>
                <w:sz w:val="18"/>
                <w:szCs w:val="18"/>
              </w:rPr>
              <w:t>t</w:t>
            </w:r>
            <w:r w:rsidR="00DD7FD8" w:rsidRPr="005E7440">
              <w:rPr>
                <w:rFonts w:ascii="Times New Roman" w:hAnsi="Times New Roman"/>
                <w:bCs/>
                <w:sz w:val="18"/>
                <w:szCs w:val="18"/>
              </w:rPr>
              <w:t>otal support</w:t>
            </w:r>
            <w:r w:rsidR="00BF6732"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. </w:t>
            </w:r>
            <w:r w:rsidR="001421CC" w:rsidRPr="005E7440">
              <w:rPr>
                <w:rFonts w:ascii="Times New Roman" w:hAnsi="Times New Roman"/>
                <w:bCs/>
                <w:sz w:val="18"/>
                <w:szCs w:val="18"/>
              </w:rPr>
              <w:t>Genes in bold are approved</w:t>
            </w:r>
            <w:r w:rsidR="00D47875"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 for drug manufacture </w:t>
            </w:r>
            <w:r w:rsidR="001421CC" w:rsidRPr="005E7440">
              <w:rPr>
                <w:rFonts w:ascii="Times New Roman" w:hAnsi="Times New Roman"/>
                <w:bCs/>
                <w:sz w:val="18"/>
                <w:szCs w:val="18"/>
              </w:rPr>
              <w:t>whereas the remaining ones are clinical trial/potential.</w:t>
            </w:r>
          </w:p>
        </w:tc>
      </w:tr>
      <w:tr w:rsidR="00785BC7" w:rsidRPr="005E7440" w14:paraId="6CB1ACF7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2919331E" w14:textId="77777777" w:rsidR="009F1CB0" w:rsidRPr="005E7440" w:rsidRDefault="009F1CB0" w:rsidP="008970B8">
            <w:pPr>
              <w:spacing w:line="256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iCs/>
                <w:sz w:val="18"/>
                <w:szCs w:val="18"/>
                <w:lang w:eastAsia="ko-KR"/>
              </w:rPr>
              <w:t>Cancer site</w:t>
            </w:r>
          </w:p>
        </w:tc>
        <w:tc>
          <w:tcPr>
            <w:tcW w:w="9266" w:type="dxa"/>
            <w:vAlign w:val="center"/>
          </w:tcPr>
          <w:p w14:paraId="46CAC9EF" w14:textId="77777777" w:rsidR="009F1CB0" w:rsidRPr="005E7440" w:rsidRDefault="00FD4A44" w:rsidP="00693F34">
            <w:pPr>
              <w:spacing w:line="256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E7440">
              <w:rPr>
                <w:rFonts w:ascii="Times New Roman" w:hAnsi="Times New Roman"/>
                <w:b/>
                <w:sz w:val="18"/>
                <w:szCs w:val="18"/>
              </w:rPr>
              <w:t>Anticancer</w:t>
            </w:r>
            <w:r w:rsidR="00693F34" w:rsidRPr="005E7440">
              <w:rPr>
                <w:rFonts w:ascii="Times New Roman" w:hAnsi="Times New Roman"/>
                <w:b/>
                <w:sz w:val="18"/>
                <w:szCs w:val="18"/>
              </w:rPr>
              <w:t xml:space="preserve"> d</w:t>
            </w:r>
            <w:r w:rsidR="008010AC" w:rsidRPr="005E7440">
              <w:rPr>
                <w:rFonts w:ascii="Times New Roman" w:hAnsi="Times New Roman"/>
                <w:b/>
                <w:sz w:val="18"/>
                <w:szCs w:val="18"/>
              </w:rPr>
              <w:t>rug target</w:t>
            </w:r>
            <w:r w:rsidR="009F1CB0" w:rsidRPr="005E7440">
              <w:rPr>
                <w:rFonts w:ascii="Times New Roman" w:hAnsi="Times New Roman"/>
                <w:b/>
                <w:sz w:val="18"/>
                <w:szCs w:val="18"/>
              </w:rPr>
              <w:t xml:space="preserve"> genes</w:t>
            </w:r>
          </w:p>
        </w:tc>
      </w:tr>
      <w:tr w:rsidR="00785BC7" w:rsidRPr="005E7440" w14:paraId="114AF271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77456315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Acute myeloid leukemia</w:t>
            </w:r>
          </w:p>
        </w:tc>
        <w:tc>
          <w:tcPr>
            <w:tcW w:w="9266" w:type="dxa"/>
            <w:vAlign w:val="center"/>
          </w:tcPr>
          <w:p w14:paraId="3BF71770" w14:textId="31A45ADB" w:rsidR="009F1CB0" w:rsidRPr="005E7440" w:rsidRDefault="00412B93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8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GRB2</w:t>
              </w:r>
            </w:hyperlink>
            <w:hyperlink w:anchor="_ENREF_1" w:tooltip="Ohanian, 2020 #549" w:history="1">
              <w:hyperlink w:anchor="_ENREF_1" w:tooltip="Ohanian, 2020 #549" w:history="1">
                <w:r w:rsidR="0098786F" w:rsidRPr="005E7440">
                  <w:rPr>
                    <w:rFonts w:ascii="Times New Roman" w:hAnsi="Times New Roman"/>
                    <w:sz w:val="18"/>
                    <w:szCs w:val="18"/>
                  </w:rPr>
                  <w:fldChar w:fldCharType="begin"/>
                </w:r>
                <w:r w:rsidR="0098786F" w:rsidRPr="005E7440">
                  <w:rPr>
                    <w:rFonts w:ascii="Times New Roman" w:hAnsi="Times New Roman"/>
                    <w:sz w:val="18"/>
                    <w:szCs w:val="18"/>
                  </w:rPr>
                  <w:instrText xml:space="preserve"> ADDIN EN.CITE &lt;EndNote&gt;&lt;Cite&gt;&lt;Author&gt;Ohanian&lt;/Author&gt;&lt;Year&gt;2020&lt;/Year&gt;&lt;RecNum&gt;549&lt;/RecNum&gt;&lt;DisplayText&gt;&lt;style face="superscript"&gt;1&lt;/style&gt;&lt;/DisplayText&gt;&lt;record&gt;&lt;rec-number&gt;549&lt;/rec-number&gt;&lt;foreign-keys&gt;&lt;key app="EN" db-id="a2vtdf5pxw0asfep90v5afzcadfsfwdxfpwx" timestamp="0"&gt;549&lt;/key&gt;&lt;/foreign-keys&gt;&lt;ref-type name="Journal Article"&gt;17&lt;/ref-type&gt;&lt;contributors&gt;&lt;authors&gt;&lt;author&gt;Maro Ohanian&lt;/author&gt;&lt;author&gt;Tara L. Lin&lt;/author&gt;&lt;author&gt;Michael Craig&lt;/author&gt;&lt;author&gt;Apurv Agrawal&lt;/author&gt;&lt;author&gt;Kathleen Halka&lt;/author&gt;&lt;author&gt;Ana Tari Ashizawa&lt;/author&gt;&lt;author&gt;Jorge E. Cortes&lt;/author&gt;&lt;author&gt;Gail J. Roboz&lt;/author&gt;&lt;/authors&gt;&lt;/contributors&gt;&lt;titles&gt;&lt;title&gt;A phase II study of BP1001 (liposomal Grb2 antisense oligonucleotide) in patients with hematologic malignancies&lt;/title&gt;&lt;secondary-title&gt;Journal of Clinical Oncology&lt;/secondary-title&gt;&lt;/titles&gt;&lt;pages&gt;TPS7561-TPS7561&lt;/pages&gt;&lt;volume&gt;38&lt;/volume&gt;&lt;number&gt;15_suppl&lt;/number&gt;&lt;keywords&gt;&lt;keyword&gt;283-224-171-3468-3386,283-224-3383,613-225-3248-9686,613-225-325,261-566-148,613-225-2782,261-492-2769,7,5,4,3,3,2,2,180,318,7,4&lt;/keyword&gt;&lt;/keywords&gt;&lt;dates&gt;&lt;year&gt;2020&lt;/year&gt;&lt;/dates&gt;&lt;urls&gt;&lt;related-urls&gt;&lt;url&gt;https://ascopubs.org/doi/abs/10.1200/JCO.2020.38.15_suppl.TPS7561&lt;/url&gt;&lt;/related-urls&gt;&lt;/urls&gt;&lt;electronic-resource-num&gt;10.1200/JCO.2020.38.15_suppl.TPS7561&lt;/electronic-resource-num&gt;&lt;/record&gt;&lt;/Cite&gt;&lt;/EndNote&gt;</w:instrText>
                </w:r>
                <w:r w:rsidR="0098786F" w:rsidRPr="005E7440">
                  <w:rPr>
                    <w:rFonts w:ascii="Times New Roman" w:hAnsi="Times New Roman"/>
                    <w:sz w:val="18"/>
                    <w:szCs w:val="18"/>
                  </w:rPr>
                  <w:fldChar w:fldCharType="separate"/>
                </w:r>
                <w:r w:rsidR="0098786F" w:rsidRPr="005E7440">
                  <w:rPr>
                    <w:rFonts w:ascii="Times New Roman" w:hAnsi="Times New Roman"/>
                    <w:noProof/>
                    <w:sz w:val="18"/>
                    <w:szCs w:val="18"/>
                    <w:vertAlign w:val="superscript"/>
                  </w:rPr>
                  <w:t>1</w:t>
                </w:r>
                <w:r w:rsidR="0098786F" w:rsidRPr="005E7440">
                  <w:rPr>
                    <w:rFonts w:ascii="Times New Roman" w:hAnsi="Times New Roman"/>
                    <w:sz w:val="18"/>
                    <w:szCs w:val="18"/>
                  </w:rPr>
                  <w:fldChar w:fldCharType="end"/>
                </w:r>
              </w:hyperlink>
            </w:hyperlink>
            <w:r w:rsidR="009F1CB0" w:rsidRPr="005E7440">
              <w:rPr>
                <w:rFonts w:ascii="Times New Roman" w:hAnsi="Times New Roman"/>
                <w:sz w:val="18"/>
                <w:szCs w:val="18"/>
              </w:rPr>
              <w:t xml:space="preserve">; </w:t>
            </w:r>
            <w:hyperlink r:id="rId9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t>FLT3</w:t>
              </w:r>
            </w:hyperlink>
            <w:hyperlink w:anchor="_ENREF_2" w:tooltip="Gebru, 2020 #548" w:history="1"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instrText xml:space="preserve"> ADDIN EN.CITE &lt;EndNote&gt;&lt;Cite&gt;&lt;Author&gt;Gebru&lt;/Author&gt;&lt;Year&gt;2020&lt;/Year&gt;&lt;RecNum&gt;548&lt;/RecNum&gt;&lt;DisplayText&gt;&lt;style face="superscript"&gt;2&lt;/style&gt;&lt;/DisplayText&gt;&lt;record&gt;&lt;rec-number&gt;548&lt;/rec-number&gt;&lt;foreign-keys&gt;&lt;key app="EN" db-id="a2vtdf5pxw0asfep90v5afzcadfsfwdxfpwx" timestamp="0"&gt;548&lt;/key&gt;&lt;/foreign-keys&gt;&lt;ref-type name="Journal Article"&gt;17&lt;/ref-type&gt;&lt;contributors&gt;&lt;authors&gt;&lt;author&gt;Gebru, Melat T.&lt;/author&gt;&lt;author&gt;Wang, Hong-Gang&lt;/author&gt;&lt;/authors&gt;&lt;/contributors&gt;&lt;titles&gt;&lt;title&gt;Therapeutic targeting of FLT3 and associated drug resistance in acute myeloid leukemia&lt;/title&gt;&lt;secondary-title&gt;Journal of Hematology &amp;amp; Oncology&lt;/secondary-title&gt;&lt;/titles&gt;&lt;pages&gt;155&lt;/pages&gt;&lt;volume&gt;13&lt;/volume&gt;&lt;number&gt;1&lt;/number&gt;&lt;dates&gt;&lt;year&gt;2020&lt;/year&gt;&lt;pub-dates&gt;&lt;date&gt;2020/11/19&lt;/date&gt;&lt;/pub-dates&gt;&lt;/dates&gt;&lt;isbn&gt;1756-8722&lt;/isbn&gt;&lt;urls&gt;&lt;related-urls&gt;&lt;url&gt;https://doi.org/10.1186/s13045-020-00992-1&lt;/url&gt;&lt;/related-urls&gt;&lt;/urls&gt;&lt;electronic-resource-num&gt;10.1186/s13045-020-00992-1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noProof/>
                  <w:sz w:val="18"/>
                  <w:szCs w:val="18"/>
                  <w:vertAlign w:val="superscript"/>
                </w:rPr>
                <w:t>2</w:t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="001A27F8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PML</w:t>
            </w:r>
            <w:hyperlink w:anchor="_ENREF_3" w:tooltip="Testa, 2015 #547" w:history="1"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instrText xml:space="preserve"> ADDIN EN.CITE &lt;EndNote&gt;&lt;Cite&gt;&lt;Author&gt;Testa&lt;/Author&gt;&lt;Year&gt;2015&lt;/Year&gt;&lt;RecNum&gt;547&lt;/RecNum&gt;&lt;DisplayText&gt;&lt;style face="superscript"&gt;3&lt;/style&gt;&lt;/DisplayText&gt;&lt;record&gt;&lt;rec-number&gt;547&lt;/rec-number&gt;&lt;foreign-keys&gt;&lt;key app="EN" db-id="a2vtdf5pxw0asfep90v5afzcadfsfwdxfpwx" timestamp="0"&gt;547&lt;/key&gt;&lt;/foreign-keys&gt;&lt;ref-type name="Journal Article"&gt;17&lt;/ref-type&gt;&lt;contributors&gt;&lt;authors&gt;&lt;author&gt;Testa, Ugo&lt;/author&gt;&lt;author&gt;Lo-Coco, Francesco&lt;/author&gt;&lt;/authors&gt;&lt;/contributors&gt;&lt;titles&gt;&lt;title&gt;Targeting of leukemia-initiating cells in acute promyelocytic leukemia&lt;/title&gt;&lt;secondary-title&gt;Stem cell investigation&lt;/secondary-title&gt;&lt;alt-title&gt;Stem Cell Investig&lt;/alt-title&gt;&lt;/titles&gt;&lt;pages&gt;8-8&lt;/pages&gt;&lt;volume&gt;2&lt;/volume&gt;&lt;keywords&gt;&lt;keyword&gt;Acute myeloid leukemia (AML)&lt;/keyword&gt;&lt;keyword&gt;acute promyelocytic leukemia (APL)&lt;/keyword&gt;&lt;keyword&gt;apoptosis&lt;/keyword&gt;&lt;keyword&gt;differentiation&lt;/keyword&gt;&lt;keyword&gt;leukemia-initiating cells&lt;/keyword&gt;&lt;/keywords&gt;&lt;dates&gt;&lt;year&gt;2015&lt;/year&gt;&lt;/dates&gt;&lt;publisher&gt;AME Publishing Company&lt;/publisher&gt;&lt;isbn&gt;2306-9759&amp;#xD;2313-0792&lt;/isbn&gt;&lt;accession-num&gt;27358876&lt;/accession-num&gt;&lt;urls&gt;&lt;related-urls&gt;&lt;url&gt;https://pubmed.ncbi.nlm.nih.gov/27358876&lt;/url&gt;&lt;url&gt;https://www.ncbi.nlm.nih.gov/pmc/articles/PMC4923659/&lt;/url&gt;&lt;/related-urls&gt;&lt;/urls&gt;&lt;electronic-resource-num&gt;10.3978/j.issn.2306-9759.2015.04.03&lt;/electronic-resource-num&gt;&lt;remote-database-name&gt;PubMed&lt;/remote-database-name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noProof/>
                  <w:sz w:val="18"/>
                  <w:szCs w:val="18"/>
                  <w:vertAlign w:val="superscript"/>
                </w:rPr>
                <w:t>3</w:t>
              </w:r>
              <w:r w:rsidR="0098786F" w:rsidRPr="005E7440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24DC493B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034388DC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7" w:name="OLE_LINK3"/>
            <w:bookmarkStart w:id="48" w:name="OLE_LINK4"/>
            <w:bookmarkStart w:id="49" w:name="OLE_LINK8"/>
            <w:bookmarkStart w:id="50" w:name="OLE_LINK22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Basal cell carcinoma</w:t>
            </w:r>
            <w:bookmarkEnd w:id="47"/>
            <w:bookmarkEnd w:id="48"/>
            <w:bookmarkEnd w:id="49"/>
            <w:bookmarkEnd w:id="50"/>
          </w:p>
        </w:tc>
        <w:tc>
          <w:tcPr>
            <w:tcW w:w="9266" w:type="dxa"/>
            <w:vAlign w:val="center"/>
          </w:tcPr>
          <w:p w14:paraId="50E60F0D" w14:textId="74B12298" w:rsidR="009F1CB0" w:rsidRPr="005E7440" w:rsidRDefault="0074345F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SUFU</w:t>
            </w:r>
            <w:hyperlink w:anchor="_ENREF_4" w:tooltip="Ogden, 2018 #469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&lt;EndNote&gt;&lt;Cite&gt;&lt;Author&gt;Ogden&lt;/Author&gt;&lt;Year&gt;2018&lt;/Year&gt;&lt;RecNum&gt;469&lt;/RecNum&gt;&lt;DisplayText&gt;&lt;style face="superscript"&gt;4&lt;/style&gt;&lt;/DisplayText&gt;&lt;record&gt;&lt;rec-number&gt;469&lt;/rec-number&gt;&lt;foreign-keys&gt;&lt;key app="EN" db-id="a2vtdf5pxw0asfep90v5afzcadfsfwdxfpwx" timestamp="0"&gt;469&lt;/key&gt;&lt;/foreign-keys&gt;&lt;ref-type name="Journal Article"&gt;17&lt;/ref-type&gt;&lt;contributors&gt;&lt;authors&gt;&lt;author&gt;Ogden, Taylor&lt;/author&gt;&lt;author&gt;Higgins, Shauna&lt;/author&gt;&lt;author&gt;Elbaum, David&lt;/author&gt;&lt;author&gt;Wysong, Ashley&lt;/author&gt;&lt;/authors&gt;&lt;/contributors&gt;&lt;titles&gt;&lt;title&gt;The relevance of a suppressor of fused (SUFU) mutation in the diagnosis and treatment of Gorlin syndrome&lt;/title&gt;&lt;secondary-title&gt;JAAD case reports&lt;/secondary-title&gt;&lt;alt-title&gt;JAAD Case Rep&lt;/alt-title&gt;&lt;/titles&gt;&lt;pages&gt;196-199&lt;/pages&gt;&lt;volume&gt;4&lt;/volume&gt;&lt;number&gt;2&lt;/number&gt;&lt;keywords&gt;&lt;keyword&gt;BCC, basal cell carcinoma&lt;/keyword&gt;&lt;keyword&gt;GS, Gorlin syndrome&lt;/keyword&gt;&lt;keyword&gt;Gorlin syndrome&lt;/keyword&gt;&lt;keyword&gt;Hh, Hedgehog pathway&lt;/keyword&gt;&lt;keyword&gt;PTCH1, patched 1&lt;/keyword&gt;&lt;keyword&gt;SMO, smoothened&lt;/keyword&gt;&lt;keyword&gt;SUFU, suppressor of fused&lt;/keyword&gt;&lt;keyword&gt;basal cell carcinoma&lt;/keyword&gt;&lt;keyword&gt;irradiation therapy&lt;/keyword&gt;&lt;keyword&gt;medulloblastoma&lt;/keyword&gt;&lt;/keywords&gt;&lt;dates&gt;&lt;year&gt;2018&lt;/year&gt;&lt;/dates&gt;&lt;publisher&gt;Elsevier&lt;/publisher&gt;&lt;isbn&gt;2352-5126&lt;/isbn&gt;&lt;accession-num&gt;29892665&lt;/accession-num&gt;&lt;urls&gt;&lt;related-urls&gt;&lt;url&gt;https://pubmed.ncbi.nlm.nih.gov/29892665&lt;/url&gt;&lt;url&gt;https://www.ncbi.nlm.nih.gov/pmc/articles/PMC5993552/&lt;/url&gt;&lt;/related-urls&gt;&lt;/urls&gt;&lt;electronic-resource-num&gt;10.1016/j.jdcr.2017.10.011&lt;/electronic-resource-num&gt;&lt;remote-database-name&gt;PubMed&lt;/remote-database-name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t>SMO</w:t>
            </w:r>
            <w:hyperlink w:anchor="_ENREF_5" w:tooltip=", !!! INVALID CITATION !!! 5" w:history="1">
              <w:r w:rsidR="0098786F" w:rsidRPr="005E7440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instrText xml:space="preserve"> ADDIN EN.CITE &lt;EndNote&gt;&lt;Cite&gt;&lt;Author&gt;!!! INVALID CITATION !!! 5&lt;/Author&gt;&lt;RecNum&gt;0&lt;/RecNum&gt;&lt;DisplayText&gt;&lt;style face="superscript"&gt;5&lt;/style&gt;&lt;/DisplayText&gt;&lt;record&gt;&lt;dates&gt;&lt;year&gt;!!! INVALID CITATION !!! 5&lt;/year&gt;&lt;/dates&gt;&lt;/record&gt;&lt;/Cite&gt;&lt;/EndNote&gt;</w:instrText>
              </w:r>
              <w:r w:rsidR="0098786F" w:rsidRPr="005E7440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hAnsi="Times New Roman"/>
                  <w:b/>
                  <w:bCs/>
                  <w:noProof/>
                  <w:sz w:val="18"/>
                  <w:szCs w:val="18"/>
                  <w:vertAlign w:val="superscript"/>
                </w:rPr>
                <w:t>5</w:t>
              </w:r>
              <w:r w:rsidR="0098786F" w:rsidRPr="005E7440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fldChar w:fldCharType="end"/>
              </w:r>
            </w:hyperlink>
            <w:hyperlink w:anchor="_ENREF_5" w:tooltip="Doheny, 2020 #546" w:history="1"/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>GLI</w:t>
            </w:r>
            <w:r w:rsidR="004D6165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3</w:t>
            </w:r>
            <w:hyperlink w:anchor="_ENREF_6" w:tooltip="Wang, 2000 #126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&lt;EndNote&gt;&lt;Cite&gt;&lt;Author&gt;Wang&lt;/Author&gt;&lt;Year&gt;2000&lt;/Year&gt;&lt;RecNum&gt;126&lt;/RecNum&gt;&lt;DisplayText&gt;&lt;style face="superscript"&gt;6&lt;/style&gt;&lt;/DisplayText&gt;&lt;record&gt;&lt;rec-number&gt;126&lt;/rec-number&gt;&lt;foreign-keys&gt;&lt;key app="EN" db-id="a2vtdf5pxw0asfep90v5afzcadfsfwdxfpwx" timestamp="0"&gt;126&lt;/key&gt;&lt;/foreign-keys&gt;&lt;ref-type name="Journal Article"&gt;17&lt;/ref-type&gt;&lt;contributors&gt;&lt;authors&gt;&lt;author&gt;Wang, Baolin&lt;/author&gt;&lt;author&gt;Fallon, John F.&lt;/author&gt;&lt;author&gt;Beachy, Philip A.&lt;/author&gt;&lt;/authors&gt;&lt;/contributors&gt;&lt;titles&gt;&lt;title&gt;Hedgehog-Regulated Processing of Gli3 Produces an Anterior/Posterior Repressor Gradient in the Developing Vertebrate Limb&lt;/title&gt;&lt;secondary-title&gt;Cell&lt;/secondary-title&gt;&lt;/titles&gt;&lt;pages&gt;423-434&lt;/pages&gt;&lt;volume&gt;100&lt;/volume&gt;&lt;number&gt;4&lt;/number&gt;&lt;dates&gt;&lt;year&gt;2000&lt;/year&gt;&lt;/dates&gt;&lt;publisher&gt;Elsevier&lt;/publisher&gt;&lt;isbn&gt;0092-8674&lt;/isbn&gt;&lt;urls&gt;&lt;related-urls&gt;&lt;url&gt;https://doi.org/10.1016/S0092-8674(00)80678-9&lt;/url&gt;&lt;/related-urls&gt;&lt;/urls&gt;&lt;electronic-resource-num&gt;10.1016/S0092-8674(00)80678-9&lt;/electronic-resource-num&gt;&lt;access-date&gt;2020/05/15&lt;/access-dat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6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2BB86001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31F22F4E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1" w:name="OLE_LINK10"/>
            <w:bookmarkStart w:id="52" w:name="OLE_LINK17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Bladder cancer</w:t>
            </w:r>
            <w:bookmarkEnd w:id="51"/>
            <w:bookmarkEnd w:id="52"/>
          </w:p>
        </w:tc>
        <w:tc>
          <w:tcPr>
            <w:tcW w:w="9266" w:type="dxa"/>
            <w:vAlign w:val="center"/>
          </w:tcPr>
          <w:p w14:paraId="330D9921" w14:textId="6478B60A" w:rsidR="009F1CB0" w:rsidRPr="005E7440" w:rsidRDefault="00FA57B0">
            <w:pPr>
              <w:spacing w:line="240" w:lineRule="auto"/>
              <w:rPr>
                <w:rFonts w:ascii="Times New Roman" w:eastAsia="Times New Roman" w:hAnsi="Times New Roman"/>
                <w:strike/>
                <w:sz w:val="18"/>
                <w:szCs w:val="18"/>
                <w:highlight w:val="yellow"/>
                <w:rPrChange w:id="53" w:author="Admin" w:date="2021-05-07T20:33:00Z">
                  <w:rPr>
                    <w:rFonts w:ascii="Times New Roman" w:eastAsia="Times New Roman" w:hAnsi="Times New Roman"/>
                    <w:sz w:val="18"/>
                    <w:szCs w:val="18"/>
                    <w:highlight w:val="yellow"/>
                  </w:rPr>
                </w:rPrChange>
              </w:rPr>
              <w:pPrChange w:id="54" w:author="Phạm Đức  Tĩnh" w:date="2021-05-15T10:44:00Z">
                <w:pPr>
                  <w:spacing w:line="256" w:lineRule="auto"/>
                </w:pPr>
              </w:pPrChange>
            </w:pPr>
            <w:bookmarkStart w:id="55" w:name="OLE_LINK16"/>
            <w:ins w:id="56" w:author="Phạm Đức  Tĩnh" w:date="2021-05-15T10:43:00Z">
              <w:r w:rsidRPr="005E7440">
                <w:rPr>
                  <w:rFonts w:ascii="Times New Roman" w:hAnsi="Times New Roman"/>
                  <w:sz w:val="18"/>
                  <w:szCs w:val="18"/>
                  <w:rPrChange w:id="57" w:author="Phạm Đức  Tĩnh" w:date="2021-05-15T10:44:00Z">
                    <w:rPr>
                      <w:rFonts w:ascii="Calibri" w:hAnsi="Calibri" w:cs="Calibri"/>
                      <w:color w:val="FF0000"/>
                      <w:sz w:val="22"/>
                      <w:szCs w:val="22"/>
                    </w:rPr>
                  </w:rPrChange>
                </w:rPr>
                <w:t>RASSF1</w:t>
              </w:r>
            </w:ins>
            <w:r w:rsidRPr="005E7440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\l "_ENREF_9" \o "Khandelwal, 2020 #583" </w:instrText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begin">
                <w:fldData xml:space="preserve">PEVuZE5vdGU+PENpdGU+PEF1dGhvcj5LaGFuZGVsd2FsPC9BdXRob3I+PFllYXI+MjAyMDwvWWVh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</w:fldData>
              </w:fldChar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ADDIN EN.CITE </w:instrText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begin">
                <w:fldData xml:space="preserve">PEVuZE5vdGU+PENpdGU+PEF1dGhvcj5LaGFuZGVsd2FsPC9BdXRob3I+PFllYXI+MjAyMDwvWWVh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</w:fldData>
              </w:fldChar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ADDIN EN.CITE.DATA </w:instrText>
            </w:r>
            <w:r w:rsidRPr="005E7440">
              <w:rPr>
                <w:rFonts w:ascii="Times New Roman" w:hAnsi="Times New Roman"/>
                <w:sz w:val="18"/>
                <w:szCs w:val="18"/>
              </w:rPr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5E7440">
              <w:rPr>
                <w:rFonts w:ascii="Times New Roman" w:hAnsi="Times New Roman"/>
                <w:sz w:val="18"/>
                <w:szCs w:val="18"/>
              </w:rPr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5E7440">
              <w:rPr>
                <w:rFonts w:ascii="Times New Roman" w:hAnsi="Times New Roman"/>
                <w:noProof/>
                <w:sz w:val="18"/>
                <w:szCs w:val="18"/>
                <w:vertAlign w:val="superscript"/>
              </w:rPr>
              <w:t>9</w:t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ins w:id="58" w:author="Phạm Đức  Tĩnh" w:date="2021-05-15T10:25:00Z">
              <w:r w:rsidRPr="005E7440">
                <w:rPr>
                  <w:rFonts w:ascii="Times New Roman" w:hAnsi="Times New Roman"/>
                  <w:b/>
                  <w:bCs/>
                  <w:sz w:val="18"/>
                  <w:szCs w:val="18"/>
                  <w:rPrChange w:id="59" w:author="Phạm Đức  Tĩnh" w:date="2021-05-15T10:44:00Z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</w:rPr>
                  </w:rPrChange>
                </w:rPr>
                <w:t xml:space="preserve"> </w:t>
              </w:r>
            </w:ins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ldData xml:space="preserve">PEVuZE5vdGU+PENpdGU+PEF1dGhvcj5LaGFuZGVsd2FsPC9BdXRob3I+PFllYXI+MjAxODwvWWVh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==
</w:fldData>
              </w:fldChar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ADDIN EN.CITE </w:instrText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ldData xml:space="preserve">PEVuZE5vdGU+PENpdGU+PEF1dGhvcj5LaGFuZGVsd2FsPC9BdXRob3I+PFllYXI+MjAxODwvWWVh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==
</w:fldData>
              </w:fldChar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ADDIN EN.CITE.DATA </w:instrText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begin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instrText xml:space="preserve"> HYPERLINK \l "_ENREF_10" \o "Khandelwal, 2018 #584" </w:instrText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separate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t>10</w:t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end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t>,</w:t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begin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instrText xml:space="preserve"> HYPERLINK \l "_ENREF_11" \o "Sun, 2019 #585" </w:instrText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separate"/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t>11</w:t>
            </w:r>
            <w:r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fldChar w:fldCharType="end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ins w:id="60" w:author="Admin" w:date="2021-05-17T16:49:00Z">
              <w:r w:rsidRPr="005E7440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t xml:space="preserve">, </w:t>
              </w:r>
            </w:ins>
            <w:ins w:id="61" w:author="Phạm Đức  Tĩnh" w:date="2021-05-15T10:25:00Z">
              <w:r w:rsidR="0048038D" w:rsidRPr="005E7440">
                <w:rPr>
                  <w:rFonts w:ascii="Times New Roman" w:hAnsi="Times New Roman"/>
                  <w:b/>
                  <w:bCs/>
                  <w:sz w:val="18"/>
                  <w:szCs w:val="18"/>
                  <w:rPrChange w:id="62" w:author="Phạm Đức  Tĩnh" w:date="2021-05-15T10:25:00Z">
                    <w:rPr>
                      <w:rFonts w:ascii="Calibri" w:hAnsi="Calibri" w:cs="Calibri"/>
                      <w:b/>
                      <w:bCs/>
                      <w:color w:val="FF0000"/>
                      <w:sz w:val="22"/>
                      <w:szCs w:val="22"/>
                    </w:rPr>
                  </w:rPrChange>
                </w:rPr>
                <w:t>FGFR3</w:t>
              </w:r>
            </w:ins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HYPERLINK \l "_ENREF_8" \o "Casadei, 2019 #582" </w:instrText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ldData xml:space="preserve">PEVuZE5vdGU+PENpdGU+PEF1dGhvcj5DYXNhZGVpPC9BdXRob3I+PFllYXI+MjAxOTwvWWVhcj48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</w:fldData>
              </w:fldChar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begin">
                <w:fldData xml:space="preserve">PEVuZE5vdGU+PENpdGU+PEF1dGhvcj5DYXNhZGVpPC9BdXRob3I+PFllYXI+MjAxOTwvWWVhcj48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</w:fldData>
              </w:fldChar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hAnsi="Times New Roman"/>
                <w:b/>
                <w:bCs/>
                <w:noProof/>
                <w:sz w:val="18"/>
                <w:szCs w:val="18"/>
                <w:vertAlign w:val="superscript"/>
              </w:rPr>
              <w:t>8</w:t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 w:rsidR="0098786F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</w:t>
            </w:r>
            <w:ins w:id="63" w:author="Admin" w:date="2021-05-17T16:49:00Z">
              <w:r w:rsidRPr="005E7440">
                <w:rPr>
                  <w:rFonts w:ascii="Times New Roman" w:hAnsi="Times New Roman"/>
                  <w:sz w:val="18"/>
                  <w:szCs w:val="18"/>
                </w:rPr>
                <w:t>HRAS</w:t>
              </w:r>
            </w:ins>
            <w:r w:rsidRPr="005E7440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\l "_ENREF_7" \o "Sugita, 2018 #581" </w:instrText>
            </w:r>
            <w:r w:rsidRPr="005E7440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ins w:id="64" w:author="Admin" w:date="2021-05-17T16:49:00Z"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begin"/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instrText xml:space="preserve"> ADDIN EN.CITE &lt;EndNote&gt;&lt;Cite&gt;&lt;Author&gt;Sugita&lt;/Author&gt;&lt;Year&gt;2018&lt;/Year&gt;&lt;RecNum&gt;581&lt;/RecNum&gt;&lt;DisplayText&gt;&lt;style face="superscript"&gt;7&lt;/style&gt;&lt;/DisplayText&gt;&lt;record&gt;&lt;rec-number&gt;581&lt;/rec-number&gt;&lt;foreign-keys&gt;&lt;key app="EN" db-id="a2vtdf5pxw0asfep90v5afzcadfsfwdxfpwx" timestamp="1621047879"&gt;581&lt;/key&gt;&lt;/foreign-keys&gt;&lt;ref-type name="Journal Article"&gt;17&lt;/ref-type&gt;&lt;contributors&gt;&lt;authors&gt;&lt;author&gt;Sugita, Satoshi&lt;/author&gt;&lt;author&gt;Enokida, Hideki&lt;/author&gt;&lt;author&gt;Yoshino, Hirofumi&lt;/author&gt;&lt;author&gt;Miyamoto, Kazutaka&lt;/author&gt;&lt;author&gt;Yonemori, Masaya&lt;/author&gt;&lt;author&gt;Sakaguchi, Takashi&lt;/author&gt;&lt;author&gt;Osako, Yoichi&lt;/author&gt;&lt;author&gt;Nakagawa, Masayuki&lt;/author&gt;&lt;/authors&gt;&lt;/contributors&gt;&lt;auth-address&gt;Department of Urology, Graduate School of Medical and Dental Sciences, Kagoshima University, Kagoshima, Kagoshima 890-8520, Japan&lt;/auth-address&gt;&lt;titles&gt;&lt;title&gt;HRAS as a potential therapeutic target of salirasib RAS inhibitor in bladder cancer&lt;/title&gt;&lt;secondary-title&gt;Int J Oncol&lt;/secondary-title&gt;&lt;short-title&gt;HRAS as a potential therapeutic target of salirasib RAS inhibitor in bladder cancer&lt;/short-title&gt;&lt;/titles&gt;&lt;periodical&gt;&lt;full-title&gt;Int J Oncol&lt;/full-title&gt;&lt;/periodical&gt;&lt;pages&gt;725-736&lt;/pages&gt;&lt;volume&gt;53&lt;/volume&gt;&lt;number&gt;2&lt;/number&gt;&lt;keywords&gt;&lt;keyword&gt;bladder cancer&lt;/keyword&gt;&lt;keyword&gt;HRAS proto-oncogene GTPase&lt;/keyword&gt;&lt;keyword&gt;RAS inhibitor&lt;/keyword&gt;&lt;keyword&gt;salirasib&lt;/keyword&gt;&lt;keyword&gt;in vitro proteome-assisted multiple reaction monitoring for protein absolute quantification&lt;/keyword&gt;&lt;/keywords&gt;&lt;dates&gt;&lt;year&gt;2018&lt;/year&gt;&lt;pub-dates&gt;&lt;date&gt;2018/08/01&lt;/date&gt;&lt;/pub-dates&gt;&lt;/dates&gt;&lt;isbn&gt;1019-6439 1791-2423&lt;/isbn&gt;&lt;urls&gt;&lt;related-urls&gt;&lt;url&gt;https://doi.org/10.3892/ijo.2018.4435&lt;/url&gt;&lt;/related-urls&gt;&lt;/urls&gt;&lt;electronic-resource-num&gt;10.3892/ijo.2018.4435&lt;/electronic-resource-num&gt;&lt;/record&gt;&lt;/Cite&gt;&lt;/EndNote&gt;</w:instrText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separate"/>
              </w:r>
              <w:r w:rsidRPr="005E7440">
                <w:rPr>
                  <w:rFonts w:ascii="Times New Roman" w:hAnsi="Times New Roman"/>
                  <w:noProof/>
                  <w:sz w:val="18"/>
                  <w:szCs w:val="18"/>
                  <w:vertAlign w:val="superscript"/>
                </w:rPr>
                <w:t>7</w:t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end"/>
              </w:r>
            </w:ins>
            <w:r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del w:id="65" w:author="Admin" w:date="2021-05-07T21:40:00Z">
              <w:r w:rsidR="00D858CC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66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RB1</w:delText>
              </w:r>
              <w:bookmarkEnd w:id="55"/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HYPERLINK \l "_ENREF_7" \o "Iyer, 2013 #88" 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67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begin">
                  <w:fldData xml:space="preserve">PEVuZE5vdGU+PENpdGU+PEF1dGhvcj5JeWVyPC9BdXRob3I+PFllYXI+MjAxMzwvWWVhcj48UmVj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</w:fldData>
                </w:fldChar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>
                  <w:fldData xml:space="preserve">PEVuZE5vdGU+PENpdGU+PEF1dGhvcj5JeWVyPC9BdXRob3I+PFllYXI+MjAxMzwvWWVhcj48UmVj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</w:fldData>
                </w:fldChar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EN.CITE.DATA 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68" w:author="Admin" w:date="2021-05-07T20:33:00Z">
                    <w:rPr>
                      <w:rFonts w:ascii="Times New Roman" w:eastAsia="Times New Roman" w:hAnsi="Times New Roman"/>
                      <w:strike/>
                      <w:sz w:val="18"/>
                      <w:szCs w:val="18"/>
                      <w:highlight w:val="yellow"/>
                    </w:rPr>
                  </w:rPrChange>
                </w:rPr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69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  <w:rPrChange w:id="70" w:author="Admin" w:date="2021-05-07T20:33:00Z">
                    <w:rPr>
                      <w:rFonts w:ascii="Times New Roman" w:eastAsia="Times New Roman" w:hAnsi="Times New Roman"/>
                      <w:noProof/>
                      <w:sz w:val="18"/>
                      <w:szCs w:val="18"/>
                      <w:vertAlign w:val="superscript"/>
                    </w:rPr>
                  </w:rPrChange>
                </w:rPr>
                <w:delText>7-9</w:del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1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end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  <w:r w:rsidR="00D858CC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2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; E2F3</w:del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HYPERLINK \l "_ENREF_10" \o "Oeggerli, 2006 #127" 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3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&lt;EndNote&gt;&lt;Cite&gt;&lt;Author&gt;Oeggerli&lt;/Author&gt;&lt;Year&gt;2006&lt;/Year&gt;&lt;RecNum&gt;127&lt;/RecNum&gt;&lt;DisplayText&gt;&lt;style face="superscript"&gt;10&lt;/style&gt;&lt;/DisplayText&gt;&lt;record&gt;&lt;rec-number&gt;127&lt;/rec-number&gt;&lt;foreign-keys&gt;&lt;key app="EN" db-id="a2vtdf5pxw0asfep90v5afzcadfsfwdxfpwx" timestamp="0"&gt;127&lt;/key&gt;&lt;/foreign-keys&gt;&lt;ref-type name="Journal Article"&gt;17&lt;/ref-type&gt;&lt;contributors&gt;&lt;authors&gt;&lt;author&gt;Oeggerli, M.&lt;/author&gt;&lt;author&gt;Schraml, P.&lt;/author&gt;&lt;author&gt;Ruiz, C.&lt;/author&gt;&lt;author&gt;Bloch, M.&lt;/author&gt;&lt;author&gt;Novotny, H.&lt;/author&gt;&lt;author&gt;Mirlacher, M.&lt;/author&gt;&lt;author&gt;Sauter, G.&lt;/author&gt;&lt;author&gt;Simon, R.&lt;/author&gt;&lt;/authors&gt;&lt;/contributors&gt;&lt;titles&gt;&lt;title&gt;E2F3 is the main target gene of the 6p22 amplicon with high specificity for human bladder cancer&lt;/title&gt;&lt;secondary-title&gt;Oncogene&lt;/secondary-title&gt;&lt;/titles&gt;&lt;pages&gt;6538-6543&lt;/pages&gt;&lt;volume&gt;25&lt;/volume&gt;&lt;number&gt;49&lt;/number&gt;&lt;dates&gt;&lt;year&gt;2006&lt;/year&gt;&lt;pub-dates&gt;&lt;date&gt;2006/10/01&lt;/date&gt;&lt;/pub-dates&gt;&lt;/dates&gt;&lt;isbn&gt;1476-5594&lt;/isbn&gt;&lt;urls&gt;&lt;related-urls&gt;&lt;url&gt;https://doi.org/10.1038/sj.onc.1209946&lt;/url&gt;&lt;/related-urls&gt;&lt;/urls&gt;&lt;electronic-resource-num&gt;10.1038/sj.onc.1209946&lt;/electronic-resource-num&gt;&lt;/record&gt;&lt;/Cite&gt;&lt;/EndNote&gt;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4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  <w:rPrChange w:id="75" w:author="Admin" w:date="2021-05-07T20:33:00Z">
                    <w:rPr>
                      <w:rFonts w:ascii="Times New Roman" w:eastAsia="Times New Roman" w:hAnsi="Times New Roman"/>
                      <w:noProof/>
                      <w:sz w:val="18"/>
                      <w:szCs w:val="18"/>
                      <w:vertAlign w:val="superscript"/>
                    </w:rPr>
                  </w:rPrChange>
                </w:rPr>
                <w:delText>10</w:del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6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end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  <w:r w:rsidR="00D858CC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7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 xml:space="preserve">; </w:delText>
              </w:r>
              <w:bookmarkStart w:id="78" w:name="OLE_LINK13"/>
              <w:r w:rsidR="00D858CC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79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E2F1</w:delText>
              </w:r>
              <w:bookmarkEnd w:id="78"/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HYPERLINK \l "_ENREF_11" \o "Lee, 2015 #128" 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80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&lt;EndNote&gt;&lt;Cite&gt;&lt;Author&gt;Lee&lt;/Author&gt;&lt;Year&gt;2015&lt;/Year&gt;&lt;RecNum&gt;128&lt;/RecNum&gt;&lt;DisplayText&gt;&lt;style face="superscript"&gt;11&lt;/style&gt;&lt;/DisplayText&gt;&lt;record&gt;&lt;rec-number&gt;128&lt;/rec-number&gt;&lt;foreign-keys&gt;&lt;key app="EN" db-id="a2vtdf5pxw0asfep90v5afzcadfsfwdxfpwx" timestamp="0"&gt;128&lt;/key&gt;&lt;/foreign-keys&gt;&lt;ref-type name="Journal Article"&gt;17&lt;/ref-type&gt;&lt;contributors&gt;&lt;authors&gt;&lt;author&gt;Lee, Se-Ra&lt;/author&gt;&lt;author&gt;Roh, Yun-Gil&lt;/author&gt;&lt;author&gt;Kim, Seon-Kyu&lt;/author&gt;&lt;author&gt;Lee, Ju-Seog&lt;/author&gt;&lt;author&gt;Seol, So-Young&lt;/author&gt;&lt;author&gt;Lee, Hyun-Hee&lt;/author&gt;&lt;author&gt;Kim, Won-Tae&lt;/author&gt;&lt;author&gt;Kim, Wun-Jae&lt;/author&gt;&lt;author&gt;Heo, Jeonghoon&lt;/author&gt;&lt;author&gt;Cha, Hee-Jae&lt;/author&gt;&lt;author&gt;Kang, Tae-Hong&lt;/author&gt;&lt;author&gt;Chung, Jin Woong&lt;/author&gt;&lt;author&gt;Chu, In-Sun&lt;/author&gt;&lt;author&gt;Leem, Sun-Hee&lt;/author&gt;&lt;/authors&gt;&lt;/contributors&gt;&lt;titles&gt;&lt;title&gt;Activation of &amp;lt;em&amp;gt;EZH2&amp;lt;/em&amp;gt; and &amp;lt;em&amp;gt;SUZ12&amp;lt;/em&amp;gt; Regulated by E2F1 Predicts the Disease Progression and Aggressive Characteristics of Bladder Cancer&lt;/title&gt;&lt;secondary-title&gt;Clinical Cancer Research&lt;/secondary-title&gt;&lt;/titles&gt;&lt;pages&gt;5391-5403&lt;/pages&gt;&lt;volume&gt;21&lt;/volume&gt;&lt;number&gt;23&lt;/number&gt;&lt;dates&gt;&lt;year&gt;2015&lt;/year&gt;&lt;/dates&gt;&lt;urls&gt;&lt;related-urls&gt;&lt;url&gt;https://clincancerres.aacrjournals.org/content/clincanres/21/23/5391.full.pdf&lt;/url&gt;&lt;/related-urls&gt;&lt;/urls&gt;&lt;electronic-resource-num&gt;10.1158/1078-0432.ccr-14-2680&lt;/electronic-resource-num&gt;&lt;/record&gt;&lt;/Cite&gt;&lt;/EndNote&gt;</w:delInstr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81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  <w:rPrChange w:id="82" w:author="Admin" w:date="2021-05-07T20:33:00Z">
                    <w:rPr>
                      <w:rFonts w:ascii="Times New Roman" w:eastAsia="Times New Roman" w:hAnsi="Times New Roman"/>
                      <w:noProof/>
                      <w:sz w:val="18"/>
                      <w:szCs w:val="18"/>
                      <w:vertAlign w:val="superscript"/>
                    </w:rPr>
                  </w:rPrChange>
                </w:rPr>
                <w:delText>11</w:delText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83" w:author="Admin" w:date="2021-05-07T20:33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end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</w:del>
          </w:p>
        </w:tc>
      </w:tr>
      <w:tr w:rsidR="00785BC7" w:rsidRPr="005E7440" w14:paraId="56E14D82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5B47D81C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Breast cancer</w:t>
            </w:r>
          </w:p>
        </w:tc>
        <w:bookmarkStart w:id="84" w:name="OLE_LINK12"/>
        <w:tc>
          <w:tcPr>
            <w:tcW w:w="9266" w:type="dxa"/>
            <w:vAlign w:val="center"/>
          </w:tcPr>
          <w:p w14:paraId="6E3A8A87" w14:textId="6D375E9A" w:rsidR="009F1CB0" w:rsidRPr="005E7440" w:rsidRDefault="00900826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fldChar w:fldCharType="begin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HYPERLINK "https://www.pnas.org/content/107/11/5136.short"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LRP6</w:t>
            </w:r>
            <w:r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bookmarkEnd w:id="84"/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instrText xml:space="preserve"> HYPERLINK \l "_ENREF_12" \o "Zhou, 2020 #551"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&lt;EndNote&gt;&lt;Cite&gt;&lt;Author&gt;Zhou&lt;/Author&gt;&lt;Year&gt;2020&lt;/Year&gt;&lt;RecNum&gt;551&lt;/RecNum&gt;&lt;DisplayText&gt;&lt;style face="superscript"&gt;12&lt;/style&gt;&lt;/DisplayText&gt;&lt;record&gt;&lt;rec-number&gt;551&lt;/rec-number&gt;&lt;foreign-keys&gt;&lt;key app="EN" db-id="a2vtdf5pxw0asfep90v5afzcadfsfwdxfpwx" timestamp="0"&gt;551&lt;/key&gt;&lt;/foreign-keys&gt;&lt;ref-type name="Journal Article"&gt;17&lt;/ref-type&gt;&lt;contributors&gt;&lt;authors&gt;&lt;author&gt;Zhou, Liang&lt;/author&gt;&lt;author&gt;Wang, Zhongyuan&lt;/author&gt;&lt;author&gt;Yu, Shubin&lt;/author&gt;&lt;author&gt;Xiong, Yanpeng&lt;/author&gt;&lt;author&gt;Fan, Jiaoyang&lt;/author&gt;&lt;author&gt;Lyu, Yansi&lt;/author&gt;&lt;author&gt;Su, Zijie&lt;/author&gt;&lt;author&gt;Song, Jiaxing&lt;/author&gt;&lt;author&gt;Liu, Shanshan&lt;/author&gt;&lt;author&gt;Sun, Qi&lt;/author&gt;&lt;author&gt;Lu, Desheng&lt;/author&gt;&lt;/authors&gt;&lt;/contributors&gt;&lt;titles&gt;&lt;title&gt;CDDO-Me Elicits Anti–Breast Cancer Activity by Targeting LRP6 and FZD7 Receptor Complex&lt;/title&gt;&lt;secondary-title&gt;Journal of Pharmacology and Experimental Therapeutics&lt;/secondary-title&gt;&lt;/titles&gt;&lt;pages&gt;149-159&lt;/pages&gt;&lt;volume&gt;373&lt;/volume&gt;&lt;number&gt;1&lt;/number&gt;&lt;dates&gt;&lt;year&gt;2020&lt;/year&gt;&lt;/dates&gt;&lt;urls&gt;&lt;related-urls&gt;&lt;url&gt;https://jpet.aspetjournals.org/content/jpet/373/1/149.full.pdf&lt;/url&gt;&lt;/related-urls&gt;&lt;/urls&gt;&lt;electronic-resource-num&gt;10.1124/jpet.119.263434&lt;/electronic-resource-num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12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85" w:name="OLE_LINK14"/>
            <w:r w:rsidRPr="005E7440"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"https://journals.plos.org/plosone/article?id=10.1371/journal.pone.0004243"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LRP5</w:t>
            </w:r>
            <w:r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85"/>
            <w:r w:rsidR="005F6D1D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PEVuZE5vdGU+PENpdGU+PEF1dGhvcj5NYXViYW50PC9BdXRob3I+PFllYXI+MjAxODwvWWVhcj48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PEVuZE5vdGU+PENpdGU+PEF1dGhvcj5NYXViYW50PC9BdXRob3I+PFllYXI+MjAxODwvWWVhcj48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EN.CITE.DATA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5F6D1D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5F6D1D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hyperlink w:anchor="_ENREF_13" w:tooltip="Maubant, 2018 #552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13</w:t>
              </w:r>
            </w:hyperlink>
            <w:r w:rsidR="005A7730" w:rsidRPr="005E7440">
              <w:rPr>
                <w:rStyle w:val="Hyperlink"/>
                <w:rFonts w:ascii="Times New Roman" w:eastAsia="Times New Roman" w:hAnsi="Times New Roman"/>
                <w:noProof/>
                <w:color w:val="auto"/>
                <w:sz w:val="18"/>
                <w:szCs w:val="18"/>
                <w:u w:val="none"/>
                <w:vertAlign w:val="superscript"/>
              </w:rPr>
              <w:t>,</w:t>
            </w:r>
            <w:hyperlink w:anchor="_ENREF_14" w:tooltip="Miller-Kleinhenz, 2018 #553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14</w:t>
              </w:r>
            </w:hyperlink>
            <w:r w:rsidR="005F6D1D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86" w:name="OLE_LINK15"/>
            <w:r w:rsidRPr="005E7440">
              <w:fldChar w:fldCharType="begin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HYPERLINK "https://pubmed.ncbi.nlm.nih.gov/22846569/"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WNT</w:t>
            </w:r>
            <w:r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1</w:t>
            </w:r>
            <w:bookmarkEnd w:id="86"/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instrText xml:space="preserve"> HYPERLINK \l "_ENREF_15" \o "Wu, 2019 #554"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&lt;EndNote&gt;&lt;Cite&gt;&lt;Author&gt;Wu&lt;/Author&gt;&lt;Year&gt;2019&lt;/Year&gt;&lt;RecNum&gt;554&lt;/RecNum&gt;&lt;DisplayText&gt;&lt;style face="superscript"&gt;15&lt;/style&gt;&lt;/DisplayText&gt;&lt;record&gt;&lt;rec-number&gt;554&lt;/rec-number&gt;&lt;foreign-keys&gt;&lt;key app="EN" db-id="a2vtdf5pxw0asfep90v5afzcadfsfwdxfpwx" timestamp="0"&gt;554&lt;/key&gt;&lt;/foreign-keys&gt;&lt;ref-type name="Journal Article"&gt;17&lt;/ref-type&gt;&lt;contributors&gt;&lt;authors&gt;&lt;author&gt;Wu, Dawei&lt;/author&gt;&lt;author&gt;Zhang, Jun&lt;/author&gt;&lt;author&gt;Lu, Ying&lt;/author&gt;&lt;author&gt;Bo, Song&lt;/author&gt;&lt;author&gt;Li, Lianhong&lt;/author&gt;&lt;author&gt;Wang, Lu&lt;/author&gt;&lt;author&gt;Zhang, Qingqing&lt;/author&gt;&lt;author&gt;Mao, Jun&lt;/author&gt;&lt;/authors&gt;&lt;/contributors&gt;&lt;titles&gt;&lt;title&gt;miR-140-5p inhibits the proliferation and enhances the efficacy of doxorubicin to breast cancer stem cells by targeting Wnt1&lt;/title&gt;&lt;secondary-title&gt;Cancer Gene Therapy&lt;/secondary-title&gt;&lt;/titles&gt;&lt;pages&gt;74-82&lt;/pages&gt;&lt;volume&gt;26&lt;/volume&gt;&lt;number&gt;3&lt;/number&gt;&lt;dates&gt;&lt;year&gt;2019&lt;/year&gt;&lt;pub-dates&gt;&lt;date&gt;2019/03/01&lt;/date&gt;&lt;/pub-dates&gt;&lt;/dates&gt;&lt;isbn&gt;1476-5500&lt;/isbn&gt;&lt;urls&gt;&lt;related-urls&gt;&lt;url&gt;https://doi.org/10.1038/s41417-018-0035-0&lt;/url&gt;&lt;/related-urls&gt;&lt;/urls&gt;&lt;electronic-resource-num&gt;10.1038/s41417-018-0035-0&lt;/electronic-resource-num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15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 w:rsidR="00785BC7" w:rsidRPr="005E7440" w14:paraId="2206E524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1C6766CB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87" w:name="OLE_LINK23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Chronic myeloid leukemia</w:t>
            </w:r>
            <w:bookmarkEnd w:id="87"/>
          </w:p>
        </w:tc>
        <w:tc>
          <w:tcPr>
            <w:tcW w:w="9266" w:type="dxa"/>
            <w:vAlign w:val="center"/>
          </w:tcPr>
          <w:p w14:paraId="45DF492C" w14:textId="4DE231F3" w:rsidR="009F1CB0" w:rsidRPr="005E7440" w:rsidRDefault="00412B93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10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CRK</w:t>
              </w:r>
            </w:hyperlink>
            <w:hyperlink w:anchor="_ENREF_16" w:tooltip="Hossain, 2012 #500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&lt;EndNote&gt;&lt;Cite&gt;&lt;Author&gt;Hossain&lt;/Author&gt;&lt;Year&gt;2012&lt;/Year&gt;&lt;RecNum&gt;500&lt;/RecNum&gt;&lt;DisplayText&gt;&lt;style face="superscript"&gt;16&lt;/style&gt;&lt;/DisplayText&gt;&lt;record&gt;&lt;rec-number&gt;500&lt;/rec-number&gt;&lt;foreign-keys&gt;&lt;key app="EN" db-id="t2595dpa35rd9cezavnxav5r5rawsw5ee5dp" timestamp="1595410368"&gt;500&lt;/key&gt;&lt;/foreign-keys&gt;&lt;ref-type name="Journal Article"&gt;17&lt;/ref-type&gt;&lt;contributors&gt;&lt;authors&gt;&lt;author&gt;Hossain, Sajjad&lt;/author&gt;&lt;author&gt;Dubielecka, Patrycja M.&lt;/author&gt;&lt;author&gt;Sikorski, Aleksander F.&lt;/author&gt;&lt;author&gt;Birge, Raymond B.&lt;/author&gt;&lt;author&gt;Kotula, Leszek&lt;/author&gt;&lt;/authors&gt;&lt;/contributors&gt;&lt;auth-address&gt;New York State Institute for Basic Research in Developmental Disabilities, Staten Island, NY, USA ; Current address: Stony Brook University, Stony Brook, NY, USA.&lt;/auth-address&gt;&lt;titles&gt;&lt;title&gt;Crk and ABI1: binary molecular switches that regulate abl tyrosine kinase and signaling to the cytoskeleton&lt;/title&gt;&lt;secondary-title&gt;Genes &amp;amp;amp; cancer&lt;/secondary-title&gt;&lt;alt-title&gt;Genes Cancer&lt;/alt-title&gt;&lt;/titles&gt;&lt;periodical&gt;&lt;full-title&gt;Genes &amp;amp;amp; cancer&lt;/full-title&gt;&lt;abbr-1&gt;Genes Cancer&lt;/abbr-1&gt;&lt;/periodical&gt;&lt;alt-periodical&gt;&lt;full-title&gt;Genes &amp;amp;amp; cancer&lt;/full-title&gt;&lt;abbr-1&gt;Genes Cancer&lt;/abbr-1&gt;&lt;/alt-periodical&gt;&lt;pages&gt;402-413&lt;/pages&gt;&lt;volume&gt;3&lt;/volume&gt;&lt;number&gt;5-6&lt;/number&gt;&lt;dates&gt;&lt;year&gt;2012&lt;/year&gt;&lt;pub-dates&gt;&lt;date&gt;2012/05//&lt;/date&gt;&lt;/pub-dates&gt;&lt;/dates&gt;&lt;isbn&gt;1947-6019&lt;/isbn&gt;&lt;accession-num&gt;23226578&lt;/accession-num&gt;&lt;urls&gt;&lt;related-urls&gt;&lt;url&gt;http://europepmc.org/abstract/MED/23226578&lt;/url&gt;&lt;url&gt;https://www.ncbi.nlm.nih.gov/pmc/articles/pmid/23226578/pdf/?tool=EBI&lt;/url&gt;&lt;url&gt;https://www.ncbi.nlm.nih.gov/pmc/articles/pmid/23226578/?tool=EBI&lt;/url&gt;&lt;url&gt;https://doi.org/10.1177/1947601912460051&lt;/url&gt;&lt;url&gt;https://europepmc.org/articles/PMC3513786&lt;/url&gt;&lt;url&gt;https://europepmc.org/articles/PMC3513786?pdf=render&lt;/url&gt;&lt;/related-urls&gt;&lt;/urls&gt;&lt;electronic-resource-num&gt;10.1177/1947601912460051&lt;/electronic-resource-num&gt;&lt;remote-database-name&gt;PubMed&lt;/remote-database-name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16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88" w:name="OLE_LINK24"/>
            <w:r w:rsidR="00900826" w:rsidRPr="005E7440">
              <w:fldChar w:fldCharType="begin"/>
            </w:r>
            <w:r w:rsidR="00900826"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"https://dx.doi.org/10.18632%2Foncotarget.2072" </w:instrText>
            </w:r>
            <w:r w:rsidR="00900826"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CRKL</w:t>
            </w:r>
            <w:r w:rsidR="00900826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88"/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"_ENREF_17" \o "Frietsch, 2014 #133"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&lt;EndNote&gt;&lt;Cite&gt;&lt;Author&gt;Frietsch&lt;/Author&gt;&lt;Year&gt;2014&lt;/Year&gt;&lt;RecNum&gt;133&lt;/RecNum&gt;&lt;DisplayText&gt;&lt;style face="superscript"&gt;17&lt;/style&gt;&lt;/DisplayText&gt;&lt;record&gt;&lt;rec-number&gt;133&lt;/rec-number&gt;&lt;foreign-keys&gt;&lt;key app="EN" db-id="a2vtdf5pxw0asfep90v5afzcadfsfwdxfpwx" timestamp="0"&gt;133&lt;/key&gt;&lt;/foreign-keys&gt;&lt;ref-type name="Journal Article"&gt;17&lt;/ref-type&gt;&lt;contributors&gt;&lt;authors&gt;&lt;author&gt;Frietsch, Jochen J.&lt;/author&gt;&lt;author&gt;Kastner, Carolin&lt;/author&gt;&lt;author&gt;Grunewald, Thomas G. P.&lt;/author&gt;&lt;author&gt;Schweigel, Hardy&lt;/author&gt;&lt;author&gt;Nollau, Peter&lt;/author&gt;&lt;author&gt;Ziermann, Janine&lt;/author&gt;&lt;author&gt;Clement, Joachim H.&lt;/author&gt;&lt;author&gt;La Rosée, Paul&lt;/author&gt;&lt;author&gt;Hochhaus, Andreas&lt;/author&gt;&lt;author&gt;Butt, Elke&lt;/author&gt;&lt;/authors&gt;&lt;/contributors&gt;&lt;titles&gt;&lt;title&gt;LASP1 is a novel BCR-ABL substrate and a phosphorylation-dependent binding partner of CRKL in chronic myeloid leukemia&lt;/title&gt;&lt;secondary-title&gt;Oncotarget&lt;/secondary-title&gt;&lt;short-title&gt;LASP1 is a novel BCR-ABL substrate and a phosphorylation-dependent binding partner of CRKL in chronic myeloid leukemia&lt;/short-title&gt;&lt;/titles&gt;&lt;periodical&gt;&lt;full-title&gt;Oncotarget&lt;/full-title&gt;&lt;/periodical&gt;&lt;volume&gt;5&lt;/volume&gt;&lt;number&gt;14&lt;/number&gt;&lt;dates&gt;&lt;year&gt;2014&lt;/year&gt;&lt;/dates&gt;&lt;isbn&gt;1949-2553&lt;/isbn&gt;&lt;urls&gt;&lt;related-urls&gt;&lt;url&gt;http://legacy.oncotarget.com/index.php?journal=oncotarget&amp;amp;amp;page=article&amp;amp;amp;op=view&amp;amp;amp;path%5B%5D=2072&amp;amp;amp;path%5B%5D=3151&lt;/url&gt;&lt;/related-urls&gt;&lt;/urls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17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89" w:name="OLE_LINK25"/>
            <w:r w:rsidR="00900826" w:rsidRPr="005E7440">
              <w:fldChar w:fldCharType="begin"/>
            </w:r>
            <w:r w:rsidR="00900826"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"https://www.nature.com/articles/leu2012222" </w:instrText>
            </w:r>
            <w:r w:rsidR="00900826"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GAB2</w:t>
            </w:r>
            <w:r w:rsidR="00900826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89"/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"_ENREF_18" \o "Wöhrle, 2013 #134"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&lt;EndNote&gt;&lt;Cite&gt;&lt;Author&gt;Wöhrle&lt;/Author&gt;&lt;Year&gt;2013&lt;/Year&gt;&lt;RecNum&gt;134&lt;/RecNum&gt;&lt;DisplayText&gt;&lt;style face="superscript"&gt;18&lt;/style&gt;&lt;/DisplayText&gt;&lt;record&gt;&lt;rec-number&gt;134&lt;/rec-number&gt;&lt;foreign-keys&gt;&lt;key app="EN" db-id="a2vtdf5pxw0asfep90v5afzcadfsfwdxfpwx" timestamp="0"&gt;134&lt;/key&gt;&lt;/foreign-keys&gt;&lt;ref-type name="Journal Article"&gt;17&lt;/ref-type&gt;&lt;contributors&gt;&lt;authors&gt;&lt;author&gt;Wöhrle, F. U.&lt;/author&gt;&lt;author&gt;Halbach, S.&lt;/author&gt;&lt;author&gt;Aumann, K.&lt;/author&gt;&lt;author&gt;Schwemmers, S.&lt;/author&gt;&lt;author&gt;Braun, S.&lt;/author&gt;&lt;author&gt;Auberger, P.&lt;/author&gt;&lt;author&gt;Schramek, D.&lt;/author&gt;&lt;author&gt;Penninger, J. M.&lt;/author&gt;&lt;author&gt;Laßmann, S.&lt;/author&gt;&lt;author&gt;Werner, M.&lt;/author&gt;&lt;author&gt;Waller, C. F.&lt;/author&gt;&lt;author&gt;Pahl, H. L.&lt;/author&gt;&lt;author&gt;Zeiser, R.&lt;/author&gt;&lt;author&gt;Daly, R. J.&lt;/author&gt;&lt;author&gt;Brummer, T.&lt;/author&gt;&lt;/authors&gt;&lt;/contributors&gt;&lt;titles&gt;&lt;title&gt;Gab2 signaling in chronic myeloid leukemia cells confers resistance to multiple Bcr-Abl inhibitors&lt;/title&gt;&lt;secondary-title&gt;Leukemia&lt;/secondary-title&gt;&lt;/titles&gt;&lt;pages&gt;118-129&lt;/pages&gt;&lt;volume&gt;27&lt;/volume&gt;&lt;number&gt;1&lt;/number&gt;&lt;dates&gt;&lt;year&gt;2013&lt;/year&gt;&lt;pub-dates&gt;&lt;date&gt;2013/01/01&lt;/date&gt;&lt;/pub-dates&gt;&lt;/dates&gt;&lt;isbn&gt;1476-5551&lt;/isbn&gt;&lt;urls&gt;&lt;related-urls&gt;&lt;url&gt;https://doi.org/10.1038/leu.2012.222&lt;/url&gt;&lt;/related-urls&gt;&lt;/urls&gt;&lt;electronic-resource-num&gt;10.1038/leu.2012.222&lt;/electronic-resource-num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18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 </w:t>
            </w:r>
          </w:p>
        </w:tc>
      </w:tr>
      <w:tr w:rsidR="00785BC7" w:rsidRPr="005E7440" w14:paraId="3AB3F5F2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7D916CD7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90" w:name="OLE_LINK27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Colorectal cancer</w:t>
            </w:r>
            <w:bookmarkEnd w:id="90"/>
          </w:p>
        </w:tc>
        <w:bookmarkStart w:id="91" w:name="OLE_LINK26"/>
        <w:tc>
          <w:tcPr>
            <w:tcW w:w="9266" w:type="dxa"/>
            <w:vAlign w:val="center"/>
          </w:tcPr>
          <w:p w14:paraId="4F098158" w14:textId="3C452B8D" w:rsidR="009F1CB0" w:rsidRPr="005E7440" w:rsidRDefault="00900826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fldChar w:fldCharType="begin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HYPERLINK "https://doi.org/10.3978/j.issn.1000-9604.2014.01.10"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EGFR</w:t>
            </w:r>
            <w:r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bookmarkEnd w:id="91"/>
            <w:r w:rsidR="007F1E28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PEVuZE5vdGU+PENpdGU+PEF1dGhvcj5NaXlhbW90bzwvQXV0aG9yPjxZZWFyPjIwMTc8L1llYXI+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PEVuZE5vdGU+PENpdGU+PEF1dGhvcj5NaXlhbW90bzwvQXV0aG9yPjxZZWFyPjIwMTc8L1llYXI+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EN.CITE.DATA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7F1E28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7F1E28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hyperlink w:anchor="_ENREF_19" w:tooltip="Miyamoto, 2017 #556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19</w:t>
              </w:r>
            </w:hyperlink>
            <w:r w:rsidR="005A7730" w:rsidRPr="005E7440">
              <w:rPr>
                <w:rStyle w:val="Hyperlink"/>
                <w:rFonts w:ascii="Times New Roman" w:eastAsia="Times New Roman" w:hAnsi="Times New Roman"/>
                <w:noProof/>
                <w:color w:val="auto"/>
                <w:sz w:val="18"/>
                <w:szCs w:val="18"/>
                <w:u w:val="none"/>
                <w:vertAlign w:val="superscript"/>
              </w:rPr>
              <w:t>,</w:t>
            </w:r>
            <w:hyperlink w:anchor="_ENREF_20" w:tooltip="Zhao, 2017 #557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20</w:t>
              </w:r>
            </w:hyperlink>
            <w:r w:rsidR="007F1E28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92" w:name="OLE_LINK28"/>
            <w:bookmarkStart w:id="93" w:name="OLE_LINK29"/>
            <w:r w:rsidRPr="005E7440">
              <w:fldChar w:fldCharType="begin"/>
            </w: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HYPERLINK "https://doi.org/10.1007/s00432-009-0574-8"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t>GRB2</w:t>
            </w:r>
            <w:r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bookmarkEnd w:id="92"/>
            <w:bookmarkEnd w:id="93"/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instrText xml:space="preserve"> HYPERLINK \l "_ENREF_21" \o "Ding, 2019 #558"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&lt;EndNote&gt;&lt;Cite&gt;&lt;Author&gt;Ding&lt;/Author&gt;&lt;Year&gt;2019&lt;/Year&gt;&lt;RecNum&gt;558&lt;/RecNum&gt;&lt;DisplayText&gt;&lt;style face="superscript"&gt;21&lt;/style&gt;&lt;/DisplayText&gt;&lt;record&gt;&lt;rec-number&gt;558&lt;/rec-number&gt;&lt;foreign-keys&gt;&lt;key app="EN" db-id="a2vtdf5pxw0asfep90v5afzcadfsfwdxfpwx" timestamp="0"&gt;558&lt;/key&gt;&lt;/foreign-keys&gt;&lt;ref-type name="Journal Article"&gt;17&lt;/ref-type&gt;&lt;contributors&gt;&lt;authors&gt;&lt;author&gt;Ding, Chenbo&lt;/author&gt;&lt;author&gt;Tang, Wendong&lt;/author&gt;&lt;author&gt;Wu, Hailu&lt;/author&gt;&lt;author&gt;Fan, Xiaobo&lt;/author&gt;&lt;author&gt;Luo, Junmin&lt;/author&gt;&lt;author&gt;Feng, Jihong&lt;/author&gt;&lt;author&gt;Wen, Kunming&lt;/author&gt;&lt;author&gt;Wu, Guoqiu&lt;/author&gt;&lt;/authors&gt;&lt;/contributors&gt;&lt;titles&gt;&lt;title&gt;The PEAK1–PPP1R12B axis inhibits tumor growth and metastasis by regulating Grb2/PI3K/Akt signalling in colorectal cancer&lt;/title&gt;&lt;secondary-title&gt;Cancer Letters&lt;/secondary-title&gt;&lt;/titles&gt;&lt;pages&gt;383-395&lt;/pages&gt;&lt;volume&gt;442&lt;/volume&gt;&lt;keywords&gt;&lt;keyword&gt;PEAK1&lt;/keyword&gt;&lt;keyword&gt;PPP1R12B&lt;/keyword&gt;&lt;keyword&gt;Colorectal cancer&lt;/keyword&gt;&lt;keyword&gt;PI3K/Akt&lt;/keyword&gt;&lt;keyword&gt;Cell proliferation and invasion&lt;/keyword&gt;&lt;/keywords&gt;&lt;dates&gt;&lt;year&gt;2019&lt;/year&gt;&lt;pub-dates&gt;&lt;date&gt;2019/02/01/&lt;/date&gt;&lt;/pub-dates&gt;&lt;/dates&gt;&lt;isbn&gt;0304-3835&lt;/isbn&gt;&lt;urls&gt;&lt;related-urls&gt;&lt;url&gt;https://www.sciencedirect.com/science/article/pii/S0304383518306785&lt;/url&gt;&lt;/related-urls&gt;&lt;/urls&gt;&lt;electronic-resource-num&gt;https://doi.org/10.1016/j.canlet.2018.11.014&lt;/electronic-resource-num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21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b/>
                <w:bCs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bookmarkStart w:id="94" w:name="OLE_LINK30"/>
            <w:bookmarkStart w:id="95" w:name="OLE_LINK31"/>
            <w:r w:rsidRPr="005E7440"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"https://www.ncbi.nlm.nih.gov/pmc/articles/PMC5850913/"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KRAS</w:t>
            </w:r>
            <w:r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94"/>
            <w:bookmarkEnd w:id="95"/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"_ENREF_22" \o "Porru, 2018 #97"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PEVuZE5vdGU+PENpdGU+PEF1dGhvcj5Qb3JydTwvQXV0aG9yPjxZZWFyPjIwMTg8L1llYXI+PFJl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PEVuZE5vdGU+PENpdGU+PEF1dGhvcj5Qb3JydTwvQXV0aG9yPjxZZWFyPjIwMTg8L1llYXI+PFJl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22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 w:rsidR="00785BC7" w:rsidRPr="005E7440" w14:paraId="12D6BE9B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24EF0AC0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96" w:name="OLE_LINK2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Endometrial cancer</w:t>
            </w:r>
            <w:bookmarkEnd w:id="96"/>
          </w:p>
        </w:tc>
        <w:bookmarkStart w:id="97" w:name="OLE_LINK1"/>
        <w:tc>
          <w:tcPr>
            <w:tcW w:w="9266" w:type="dxa"/>
            <w:vAlign w:val="center"/>
          </w:tcPr>
          <w:p w14:paraId="017C2652" w14:textId="49915CF1" w:rsidR="009F1CB0" w:rsidRPr="005E7440" w:rsidRDefault="008B57AF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"https://molecular-cancer.biomedcentral.com/articles/10.1186/1476-4598-9-166"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EGF</w:t>
            </w:r>
            <w:r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97"/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"_ENREF_23" \o "Nishimura, 2015 #560"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&lt;EndNote&gt;&lt;Cite&gt;&lt;Author&gt;Nishimura&lt;/Author&gt;&lt;Year&gt;2015&lt;/Year&gt;&lt;RecNum&gt;560&lt;/RecNum&gt;&lt;DisplayText&gt;&lt;style face="superscript"&gt;23&lt;/style&gt;&lt;/DisplayText&gt;&lt;record&gt;&lt;rec-number&gt;560&lt;/rec-number&gt;&lt;foreign-keys&gt;&lt;key app="EN" db-id="a2vtdf5pxw0asfep90v5afzcadfsfwdxfpwx" timestamp="0"&gt;560&lt;/key&gt;&lt;/foreign-keys&gt;&lt;ref-type name="Journal Article"&gt;17&lt;/ref-type&gt;&lt;contributors&gt;&lt;authors&gt;&lt;author&gt;Nishimura, Toshio&lt;/author&gt;&lt;author&gt;Nakamura, Kazuto&lt;/author&gt;&lt;author&gt;Yamashita, Soichi&lt;/author&gt;&lt;author&gt;Ikeda, Sadatomo&lt;/author&gt;&lt;author&gt;Kigure, Keiko&lt;/author&gt;&lt;author&gt;Minegishi, Takashi&lt;/author&gt;&lt;/authors&gt;&lt;/contributors&gt;&lt;titles&gt;&lt;title&gt;Effect of the molecular targeted drug, erlotinib, against endometrial cancer expressing high levels of epidermal growth factor receptor&lt;/title&gt;&lt;secondary-title&gt;BMC Cancer&lt;/secondary-title&gt;&lt;/titles&gt;&lt;periodical&gt;&lt;full-title&gt;BMC Cancer&lt;/full-title&gt;&lt;/periodical&gt;&lt;pages&gt;957&lt;/pages&gt;&lt;volume&gt;15&lt;/volume&gt;&lt;number&gt;1&lt;/number&gt;&lt;dates&gt;&lt;year&gt;2015&lt;/year&gt;&lt;pub-dates&gt;&lt;date&gt;2015/12/16&lt;/date&gt;&lt;/pub-dates&gt;&lt;/dates&gt;&lt;isbn&gt;1471-2407&lt;/isbn&gt;&lt;urls&gt;&lt;related-urls&gt;&lt;url&gt;https://doi.org/10.1186/s12885-015-1975-5&lt;/url&gt;&lt;/related-urls&gt;&lt;/urls&gt;&lt;electronic-resource-num&gt;10.1186/s12885-015-1975-5&lt;/electronic-resource-num&gt;&lt;/record&gt;&lt;/Cite&gt;&lt;/EndNote&gt;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23</w: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hyperlink r:id="rId11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EGFR</w:t>
              </w:r>
            </w:hyperlink>
            <w:r w:rsidR="00F6798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PEVuZE5vdGU+PENpdGU+PEF1dGhvcj5BbGJpdGFyPC9BdXRob3I+PFllYXI+MjAxMDwvWWVhcj48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PEVuZE5vdGU+PENpdGU+PEF1dGhvcj5BbGJpdGFyPC9BdXRob3I+PFllYXI+MjAxMDwvWWVhcj48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F6798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F6798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hyperlink w:anchor="_ENREF_23" w:tooltip="Nishimura, 2015 #560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23</w:t>
              </w:r>
            </w:hyperlink>
            <w:r w:rsidR="005A7730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,</w:t>
            </w:r>
            <w:hyperlink w:anchor="_ENREF_24" w:tooltip="Albitar, 2010 #138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24</w:t>
              </w:r>
            </w:hyperlink>
            <w:r w:rsidR="00F6798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</w:p>
        </w:tc>
      </w:tr>
      <w:tr w:rsidR="00785BC7" w:rsidRPr="005E7440" w14:paraId="10909DC6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535AF73B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Gastric cancer</w:t>
            </w:r>
          </w:p>
        </w:tc>
        <w:tc>
          <w:tcPr>
            <w:tcW w:w="9266" w:type="dxa"/>
            <w:vAlign w:val="center"/>
          </w:tcPr>
          <w:p w14:paraId="63CB7D3E" w14:textId="73DB674F" w:rsidR="009F1CB0" w:rsidRPr="005E7440" w:rsidRDefault="0072605C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del w:id="98" w:author="Admin" w:date="2021-05-07T21:14:00Z">
              <w:r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99" w:author="Admin" w:date="2021-05-07T21:35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FZD</w:delText>
              </w:r>
              <w:r w:rsidR="00972CE7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0" w:author="Admin" w:date="2021-05-07T21:35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7</w:delText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1" w:author="Admin" w:date="2021-05-07T21:35:00Z">
                    <w:rPr>
                      <w:rFonts w:ascii="Times New Roman" w:eastAsia="Times New Roman" w:hAnsi="Times New Roman"/>
                      <w:strike/>
                      <w:sz w:val="18"/>
                      <w:szCs w:val="18"/>
                      <w:highlight w:val="yellow"/>
                    </w:rPr>
                  </w:rPrChange>
                </w:rPr>
                <w:fldChar w:fldCharType="begin"/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HYPERLINK \l "_ENREF_25" \o "Flanagan, 2019 #561" </w:delInstrText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2" w:author="Admin" w:date="2021-05-07T21:35:00Z">
                    <w:rPr>
                      <w:rFonts w:ascii="Times New Roman" w:eastAsia="Times New Roman" w:hAnsi="Times New Roman"/>
                      <w:strike/>
                      <w:sz w:val="18"/>
                      <w:szCs w:val="18"/>
                      <w:highlight w:val="yellow"/>
                    </w:rPr>
                  </w:rPrChange>
                </w:rPr>
                <w:fldChar w:fldCharType="separate"/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3" w:author="Admin" w:date="2021-05-07T21:35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begin"/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&lt;EndNote&gt;&lt;Cite&gt;&lt;Author&gt;Flanagan&lt;/Author&gt;&lt;Year&gt;2019&lt;/Year&gt;&lt;RecNum&gt;561&lt;/RecNum&gt;&lt;DisplayText&gt;&lt;style face="superscript"&gt;25&lt;/style&gt;&lt;/DisplayText&gt;&lt;record&gt;&lt;rec-number&gt;561&lt;/rec-number&gt;&lt;foreign-keys&gt;&lt;key app="EN" db-id="a2vtdf5pxw0asfep90v5afzcadfsfwdxfpwx" timestamp="0"&gt;561&lt;/key&gt;&lt;/foreign-keys&gt;&lt;ref-type name="Journal Article"&gt;17&lt;/ref-type&gt;&lt;contributors&gt;&lt;authors&gt;&lt;author&gt;Flanagan, Dustin J.&lt;/author&gt;&lt;author&gt;Barker, Nick&lt;/author&gt;&lt;author&gt;Costanzo, Natasha S. Di&lt;/author&gt;&lt;author&gt;Mason, Elizabeth A.&lt;/author&gt;&lt;author&gt;Gurney, Austin&lt;/author&gt;&lt;author&gt;Meniel, Valerie S.&lt;/author&gt;&lt;author&gt;Koushyar, Sarah&lt;/author&gt;&lt;author&gt;Austin, Chloe R.&lt;/author&gt;&lt;author&gt;Ernst, Matthias&lt;/author&gt;&lt;author&gt;Pearson, Helen B.&lt;/author&gt;&lt;author&gt;Boussioutas, Alex&lt;/author&gt;&lt;author&gt;Clevers, Hans&lt;/author&gt;&lt;author&gt;Phesse, Toby J.&lt;/author&gt;&lt;author&gt;Vincan, Elizabeth&lt;/author&gt;&lt;/authors&gt;&lt;/contributors&gt;&lt;titles&gt;&lt;title&gt;&amp;lt;em&amp;gt;Frizzled-7&amp;lt;/em&amp;gt; Is Required for Wnt Signaling in Gastric Tumors with and Without &amp;lt;em&amp;gt;Apc&amp;lt;/em&amp;gt; Mutations&lt;/title&gt;&lt;secondary-title&gt;Cancer Research&lt;/secondary-title&gt;&lt;/titles&gt;&lt;pages&gt;970-981&lt;/pages&gt;&lt;volume&gt;79&lt;/volume&gt;&lt;number&gt;5&lt;/number&gt;&lt;dates&gt;&lt;year&gt;2019&lt;/year&gt;&lt;/dates&gt;&lt;urls&gt;&lt;related-urls&gt;&lt;url&gt;https://cancerres.aacrjournals.org/content/canres/79/5/970.full.pdf&lt;/url&gt;&lt;/related-urls&gt;&lt;/urls&gt;&lt;electronic-resource-num&gt;10.1158/0008-5472.can-18-2095&lt;/electronic-resource-num&gt;&lt;/record&gt;&lt;/Cite&gt;&lt;/EndNote&gt;</w:delInstrText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4" w:author="Admin" w:date="2021-05-07T21:35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  <w:rPrChange w:id="105" w:author="Admin" w:date="2021-05-07T21:35:00Z">
                    <w:rPr>
                      <w:rFonts w:ascii="Times New Roman" w:eastAsia="Times New Roman" w:hAnsi="Times New Roman"/>
                      <w:noProof/>
                      <w:sz w:val="18"/>
                      <w:szCs w:val="18"/>
                      <w:vertAlign w:val="superscript"/>
                    </w:rPr>
                  </w:rPrChange>
                </w:rPr>
                <w:delText>25</w:delText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6" w:author="Admin" w:date="2021-05-07T21:35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end"/>
              </w:r>
              <w:r w:rsidR="00520DFF" w:rsidRPr="005E7440" w:rsidDel="008321B6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07" w:author="Admin" w:date="2021-05-07T21:35:00Z">
                    <w:rPr>
                      <w:rFonts w:ascii="Times New Roman" w:eastAsia="Times New Roman" w:hAnsi="Times New Roman"/>
                      <w:strike/>
                      <w:sz w:val="18"/>
                      <w:szCs w:val="18"/>
                      <w:highlight w:val="yellow"/>
                    </w:rPr>
                  </w:rPrChange>
                </w:rPr>
                <w:fldChar w:fldCharType="end"/>
              </w:r>
              <w:r w:rsidR="009D2C58" w:rsidRPr="005E7440" w:rsidDel="008321B6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delText xml:space="preserve"> </w:delText>
              </w:r>
            </w:del>
            <w:ins w:id="108" w:author="Admin" w:date="2021-05-07T21:14:00Z">
              <w:r w:rsidR="008321B6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L</w:t>
              </w:r>
              <w:r w:rsidR="008321B6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  <w:rPrChange w:id="109" w:author="Admin" w:date="2021-05-07T21:35:00Z">
                    <w:rPr>
                      <w:rStyle w:val="Hyperlink"/>
                      <w:rFonts w:eastAsia="Times New Roman"/>
                      <w:sz w:val="18"/>
                      <w:szCs w:val="18"/>
                    </w:rPr>
                  </w:rPrChange>
                </w:rPr>
                <w:t>RP6</w:t>
              </w:r>
            </w:ins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"_ENREF_25" \o "Zhang, 2017 #140"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  <w:rPrChange w:id="110" w:author="Admin" w:date="2021-05-07T21:35:00Z">
                  <w:rPr>
                    <w:rStyle w:val="Hyperlink"/>
                    <w:rFonts w:eastAsia="Times New Roman"/>
                    <w:sz w:val="18"/>
                    <w:szCs w:val="18"/>
                  </w:rPr>
                </w:rPrChange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 &lt;EndNote&gt;&lt;Cite&gt;&lt;Author&gt;Zhang&lt;/Author&gt;&lt;Year&gt;2017&lt;/Year&gt;&lt;RecNum&gt;140&lt;/RecNum&gt;&lt;DisplayText&gt;&lt;style face="superscript"&gt;25&lt;/style&gt;&lt;/DisplayText&gt;&lt;record&gt;&lt;rec-number&gt;140&lt;/rec-number&gt;&lt;foreign-keys&gt;&lt;key app="EN" db-id="a2vtdf5pxw0asfep90v5afzcadfsfwdxfpwx" timestamp="0"&gt;140&lt;/key&gt;&lt;/foreign-keys&gt;&lt;ref-type name="Journal Article"&gt;17&lt;/ref-type&gt;&lt;contributors&gt;&lt;authors&gt;&lt;author&gt;Zhang, Guangjing&lt;/author&gt;&lt;author&gt;Ai, Dongfang&lt;/author&gt;&lt;author&gt;Yang, Xiufang&lt;/author&gt;&lt;author&gt;Ji, Shanshan&lt;/author&gt;&lt;author&gt;Wang, Zhengxiang&lt;/author&gt;&lt;author&gt;Feng, Shijun&lt;/author&gt;&lt;/authors&gt;&lt;/contributors&gt;&lt;titles&gt;&lt;title&gt;MicroRNA-610 inhibits tumor growth of melanoma by targeting LRP6&lt;/title&gt;&lt;secondary-title&gt;Oncotarget&lt;/secondary-title&gt;&lt;short-title&gt;MicroRNA-610 inhibits tumor growth of melanoma by targeting LRP6&lt;/short-title&gt;&lt;/titles&gt;&lt;periodical&gt;&lt;full-title&gt;Oncotarget&lt;/full-title&gt;&lt;/periodical&gt;&lt;volume&gt;8&lt;/volume&gt;&lt;number&gt;57&lt;/number&gt;&lt;dates&gt;&lt;year&gt;2017&lt;/year&gt;&lt;/dates&gt;&lt;isbn&gt;1949-2553&lt;/isbn&gt;&lt;urls&gt;&lt;related-urls&gt;&lt;url&gt;http://legacy.oncotarget.com/index.php?journal=oncotarget&amp;amp;amp;page=article&amp;amp;amp;op=view&amp;amp;amp;path%5B%5D=22125&amp;amp;amp;path%5B%5D=70072&lt;/url&gt;&lt;/related-urls&gt;&lt;/urls&gt;&lt;/record&gt;&lt;/Cite&gt;&lt;/EndNote&gt;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  <w:rPrChange w:id="111" w:author="Admin" w:date="2021-05-07T21:35:00Z">
                  <w:rPr>
                    <w:rStyle w:val="Hyperlink"/>
                    <w:rFonts w:eastAsia="Times New Roman"/>
                    <w:sz w:val="18"/>
                    <w:szCs w:val="18"/>
                  </w:rPr>
                </w:rPrChange>
              </w:rPr>
              <w:fldChar w:fldCharType="separate"/>
            </w:r>
            <w:r w:rsidR="0098786F" w:rsidRPr="005E7440">
              <w:rPr>
                <w:rStyle w:val="Hyperlink"/>
                <w:rFonts w:ascii="Times New Roman" w:eastAsia="Times New Roman" w:hAnsi="Times New Roman"/>
                <w:noProof/>
                <w:color w:val="auto"/>
                <w:sz w:val="18"/>
                <w:szCs w:val="18"/>
                <w:u w:val="none"/>
                <w:vertAlign w:val="superscript"/>
              </w:rPr>
              <w:t>25</w: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  <w:rPrChange w:id="112" w:author="Admin" w:date="2021-05-07T21:35:00Z">
                  <w:rPr>
                    <w:rStyle w:val="Hyperlink"/>
                    <w:rFonts w:eastAsia="Times New Roman"/>
                    <w:sz w:val="18"/>
                    <w:szCs w:val="18"/>
                  </w:rPr>
                </w:rPrChange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hyperlink r:id="rId12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LRP5</w:t>
              </w:r>
            </w:hyperlink>
            <w:hyperlink w:anchor="_ENREF_26" w:tooltip="Liu, 2014 #141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&lt;EndNote&gt;&lt;Cite&gt;&lt;Author&gt;Liu&lt;/Author&gt;&lt;Year&gt;2014&lt;/Year&gt;&lt;RecNum&gt;141&lt;/RecNum&gt;&lt;DisplayText&gt;&lt;style face="superscript"&gt;26&lt;/style&gt;&lt;/DisplayText&gt;&lt;record&gt;&lt;rec-number&gt;141&lt;/rec-number&gt;&lt;foreign-keys&gt;&lt;key app="EN" db-id="a2vtdf5pxw0asfep90v5afzcadfsfwdxfpwx" timestamp="0"&gt;141&lt;/key&gt;&lt;/foreign-keys&gt;&lt;ref-type name="Journal Article"&gt;17&lt;/ref-type&gt;&lt;contributors&gt;&lt;authors&gt;&lt;author&gt;Liu, X.&lt;/author&gt;&lt;author&gt;Huang, M. Z.&lt;/author&gt;&lt;author&gt;Chen, Z. Y.&lt;/author&gt;&lt;author&gt;Zhao, X. Y.&lt;/author&gt;&lt;author&gt;Wang, C. C.&lt;/author&gt;&lt;author&gt;Peng, W.&lt;/author&gt;&lt;author&gt;Yin, J. L.&lt;/author&gt;&lt;author&gt;Li, J.&lt;/author&gt;&lt;author&gt;Zhu, X. D.&lt;/author&gt;&lt;/authors&gt;&lt;/contributors&gt;&lt;auth-address&gt;Department of Medical Oncology, Fudan University Shanghai Cancer Center; Department of Oncology, Shanghai Medical College, Fudan University, Shanghai 200032, China.&lt;/auth-address&gt;&lt;titles&gt;&lt;title&gt;LRP5 polymorphism-A potential predictor of the clinical outcome in advanced gastric cancer patients treated with EOF regimen&lt;/title&gt;&lt;secondary-title&gt;Chin J Cancer Res&lt;/secondary-title&gt;&lt;alt-title&gt;Chinese journal of cancer research = Chung-kuo yen cheng yen chiu&lt;/alt-title&gt;&lt;/titles&gt;&lt;pages&gt;478-85&lt;/pages&gt;&lt;volume&gt;26&lt;/volume&gt;&lt;number&gt;4&lt;/number&gt;&lt;edition&gt;2014/09/19&lt;/edition&gt;&lt;dates&gt;&lt;year&gt;2014&lt;/year&gt;&lt;pub-dates&gt;&lt;date&gt;Aug&lt;/date&gt;&lt;/pub-dates&gt;&lt;/dates&gt;&lt;isbn&gt;1000-9604 (Print)&amp;#xD;1000-9604 (Linking)&lt;/isbn&gt;&lt;accession-num&gt;25232223&lt;/accession-num&gt;&lt;urls&gt;&lt;/urls&gt;&lt;custom2&gt;PMC4153929&lt;/custom2&gt;&lt;electronic-resource-num&gt;10.3978/j.issn.1000-9604.2014.08.22&lt;/electronic-resource-num&gt;&lt;remote-database-provider&gt;NLM&lt;/remote-database-provider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26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="008D1C34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WNT7A</w:t>
            </w:r>
            <w:hyperlink w:anchor="_ENREF_27" w:tooltip="Wang, 2019 #508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&lt;EndNote&gt;&lt;Cite&gt;&lt;Author&gt;Wang&lt;/Author&gt;&lt;Year&gt;2019&lt;/Year&gt;&lt;RecNum&gt;508&lt;/RecNum&gt;&lt;DisplayText&gt;&lt;style face="superscript"&gt;27&lt;/style&gt;&lt;/DisplayText&gt;&lt;record&gt;&lt;rec-number&gt;508&lt;/rec-number&gt;&lt;foreign-keys&gt;&lt;key app="EN" db-id="t2595dpa35rd9cezavnxav5r5rawsw5ee5dp" timestamp="1595487172"&gt;508&lt;/key&gt;&lt;/foreign-keys&gt;&lt;ref-type name="Journal Article"&gt;17&lt;/ref-type&gt;&lt;contributors&gt;&lt;authors&gt;&lt;author&gt;Wang, Linlin&lt;/author&gt;&lt;author&gt;Wang, Xufei&lt;/author&gt;&lt;author&gt;Jiang, Xuefeng&lt;/author&gt;&lt;/authors&gt;&lt;/contributors&gt;&lt;titles&gt;&lt;title&gt;miR-127 suppresses gastric cancer cell migration and invasion via targeting Wnt7a&lt;/title&gt;&lt;secondary-title&gt;Oncology letters&lt;/secondary-title&gt;&lt;alt-title&gt;Oncol Lett&lt;/alt-title&gt;&lt;/titles&gt;&lt;periodical&gt;&lt;full-title&gt;Oncology letters&lt;/full-title&gt;&lt;abbr-1&gt;Oncol Lett&lt;/abbr-1&gt;&lt;/periodical&gt;&lt;alt-periodical&gt;&lt;full-title&gt;Oncology letters&lt;/full-title&gt;&lt;abbr-1&gt;Oncol Lett&lt;/abbr-1&gt;&lt;/alt-periodical&gt;&lt;pages&gt;3219-3226&lt;/pages&gt;&lt;volume&gt;17&lt;/volume&gt;&lt;number&gt;3&lt;/number&gt;&lt;edition&gt;2019/01/21&lt;/edition&gt;&lt;keywords&gt;&lt;keyword&gt;Wnt7a&lt;/keyword&gt;&lt;keyword&gt;gastric cancer&lt;/keyword&gt;&lt;keyword&gt;invasion&lt;/keyword&gt;&lt;keyword&gt;miR-127&lt;/keyword&gt;&lt;keyword&gt;migration&lt;/keyword&gt;&lt;/keywords&gt;&lt;dates&gt;&lt;year&gt;2019&lt;/year&gt;&lt;/dates&gt;&lt;publisher&gt;D.A. Spandidos&lt;/publisher&gt;&lt;isbn&gt;1792-1074&amp;#xD;1792-1082&lt;/isbn&gt;&lt;accession-num&gt;30867752&lt;/accession-num&gt;&lt;urls&gt;&lt;related-urls&gt;&lt;url&gt;https://pubmed.ncbi.nlm.nih.gov/30867752&lt;/url&gt;&lt;url&gt;https://www.ncbi.nlm.nih.gov/pmc/articles/PMC6396225/&lt;/url&gt;&lt;/related-urls&gt;&lt;/urls&gt;&lt;electronic-resource-num&gt;10.3892/ol.2019.9955&lt;/electronic-resource-num&gt;&lt;remote-database-name&gt;PubMed&lt;/remote-database-name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27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9D1526" w:rsidRPr="005E7440" w14:paraId="496042D2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17017E23" w14:textId="77777777" w:rsidR="009D1526" w:rsidRPr="005E7440" w:rsidRDefault="009D1526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13" w:name="_Hlk48274863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Glioma</w:t>
            </w:r>
          </w:p>
        </w:tc>
        <w:tc>
          <w:tcPr>
            <w:tcW w:w="9266" w:type="dxa"/>
            <w:vAlign w:val="center"/>
          </w:tcPr>
          <w:p w14:paraId="2F50C9F3" w14:textId="6DFC0206" w:rsidR="009D1526" w:rsidRPr="005E7440" w:rsidRDefault="00412B93" w:rsidP="00E34073">
            <w:pPr>
              <w:spacing w:line="256" w:lineRule="auto"/>
              <w:rPr>
                <w:rFonts w:ascii="Times New Roman" w:hAnsi="Times New Roman"/>
                <w:sz w:val="18"/>
                <w:szCs w:val="18"/>
              </w:rPr>
            </w:pPr>
            <w:hyperlink r:id="rId13" w:history="1">
              <w:r w:rsidR="009D1526" w:rsidRPr="005E7440">
                <w:rPr>
                  <w:rStyle w:val="Hyperlink"/>
                  <w:rFonts w:ascii="Times New Roman" w:hAnsi="Times New Roman"/>
                  <w:color w:val="auto"/>
                  <w:sz w:val="18"/>
                  <w:szCs w:val="18"/>
                  <w:u w:val="none"/>
                </w:rPr>
                <w:t>CALM1</w:t>
              </w:r>
            </w:hyperlink>
            <w:hyperlink w:anchor="_ENREF_28" w:tooltip="Özşık, 2013 #119" w:history="1"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instrText xml:space="preserve"> ADDIN EN.CITE &lt;EndNote&gt;&lt;Cite&gt;&lt;Author&gt;Özşık&lt;/Author&gt;&lt;Year&gt;2013&lt;/Year&gt;&lt;RecNum&gt;119&lt;/RecNum&gt;&lt;DisplayText&gt;&lt;style face="superscript"&gt;28&lt;/style&gt;&lt;/DisplayText&gt;&lt;record&gt;&lt;rec-number&gt;119&lt;/rec-number&gt;&lt;foreign-keys&gt;&lt;key app="EN" db-id="a2vtdf5pxw0asfep90v5afzcadfsfwdxfpwx" timestamp="0"&gt;119&lt;/key&gt;&lt;/foreign-keys&gt;&lt;ref-type name="Conference Proceedings"&gt;10&lt;/ref-type&gt;&lt;contributors&gt;&lt;authors&gt;&lt;author&gt;O. Özşık&lt;/author&gt;&lt;author&gt;B. Bakır-Güngör&lt;/author&gt;&lt;author&gt;B. Diri&lt;/author&gt;&lt;author&gt;O. U. Sezerman&lt;/author&gt;&lt;/authors&gt;&lt;/contributors&gt;&lt;titles&gt;&lt;title&gt;A genetic algorithm approach to active subnetwork search applied to GWAS data&lt;/title&gt;&lt;secondary-title&gt;2013 8th International Symposium on Health Informatics and Bioinformatics&lt;/secondary-title&gt;&lt;alt-title&gt;2013 8th International Symposium on Health Informatics and Bioinformatics&lt;/alt-title&gt;&lt;/titles&gt;&lt;pages&gt;1-6&lt;/pages&gt;&lt;keywords&gt;&lt;keyword&gt;cancer&lt;/keyword&gt;&lt;keyword&gt;genetic algorithms&lt;/keyword&gt;&lt;keyword&gt;genetics&lt;/keyword&gt;&lt;keyword&gt;genomics&lt;/keyword&gt;&lt;keyword&gt;medical disorders&lt;/keyword&gt;&lt;keyword&gt;patient treatment&lt;/keyword&gt;&lt;keyword&gt;GWAS data&lt;/keyword&gt;&lt;keyword&gt;interconnected genes&lt;/keyword&gt;&lt;keyword&gt;gene products&lt;/keyword&gt;&lt;keyword&gt;interaction network&lt;/keyword&gt;&lt;keyword&gt;interaction data integration&lt;/keyword&gt;&lt;keyword&gt;genotypic data&lt;/keyword&gt;&lt;keyword&gt;disease related regulatory pathways&lt;/keyword&gt;&lt;keyword&gt;dysregulated genes&lt;/keyword&gt;&lt;keyword&gt;functional modules&lt;/keyword&gt;&lt;keyword&gt;cancer markers&lt;/keyword&gt;&lt;keyword&gt;genetic algorithm based method&lt;/keyword&gt;&lt;keyword&gt;WTCCC rheumatoid arthritis genome-wide association study dataset&lt;/keyword&gt;&lt;keyword&gt;biological pathways&lt;/keyword&gt;&lt;keyword&gt;RA associated subnetworks&lt;/keyword&gt;&lt;keyword&gt;Bioinformatics&lt;/keyword&gt;&lt;keyword&gt;Arthritis&lt;/keyword&gt;&lt;keyword&gt;Diseases&lt;/keyword&gt;&lt;keyword&gt;Proteins&lt;/keyword&gt;&lt;/keywords&gt;&lt;dates&gt;&lt;year&gt;2013&lt;/year&gt;&lt;pub-dates&gt;&lt;date&gt;25-27 Sept. 2013&lt;/date&gt;&lt;/pub-dates&gt;&lt;/dates&gt;&lt;isbn&gt;null&lt;/isbn&gt;&lt;urls&gt;&lt;/urls&gt;&lt;electronic-resource-num&gt;10.1109/HIBIT.2013.6661681&lt;/electronic-resource-num&gt;&lt;/record&gt;&lt;/Cite&gt;&lt;/EndNote&gt;</w:instrText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hAnsi="Times New Roman"/>
                  <w:noProof/>
                  <w:sz w:val="18"/>
                  <w:szCs w:val="18"/>
                  <w:vertAlign w:val="superscript"/>
                </w:rPr>
                <w:t>28</w:t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14DDC828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0CF06070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14" w:name="OLE_LINK111"/>
            <w:bookmarkStart w:id="115" w:name="OLE_LINK21"/>
            <w:bookmarkEnd w:id="113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Hepatocellular carcinoma</w:t>
            </w:r>
            <w:bookmarkEnd w:id="114"/>
            <w:bookmarkEnd w:id="115"/>
          </w:p>
        </w:tc>
        <w:tc>
          <w:tcPr>
            <w:tcW w:w="9266" w:type="dxa"/>
            <w:vAlign w:val="center"/>
          </w:tcPr>
          <w:p w14:paraId="7CB05C9C" w14:textId="7FE5C169" w:rsidR="009F1CB0" w:rsidRPr="005E7440" w:rsidRDefault="00502644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14" w:history="1">
              <w:r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LRP6</w:t>
              </w:r>
            </w:hyperlink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PEVuZE5vdGU+PENpdGU+PEF1dGhvcj5YaWFvPC9BdXRob3I+PFllYXI+MjAxODwvWWVhcj48UmVj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</w:fldData>
              </w:fldChar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PEVuZE5vdGU+PENpdGU+PEF1dGhvcj5YaWFvPC9BdXRob3I+PFllYXI+MjAxODwvWWVhcj48UmVj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</w:fldData>
              </w:fldChar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hyperlink w:anchor="_ENREF_30" w:tooltip="Xiao, 2018 #562" w:history="1">
              <w:r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30</w:t>
              </w:r>
            </w:hyperlink>
            <w:r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,</w:t>
            </w:r>
            <w:hyperlink w:anchor="_ENREF_31" w:tooltip="Xiong, 2019 #563" w:history="1">
              <w:r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31</w:t>
              </w:r>
            </w:hyperlink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, </w:t>
            </w:r>
            <w:hyperlink r:id="rId15" w:history="1">
              <w:r w:rsidR="008E70F9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WNT3A</w:t>
              </w:r>
            </w:hyperlink>
            <w:hyperlink w:anchor="_ENREF_29" w:tooltip="Lu, 2017 #496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&lt;EndNote&gt;&lt;Cite&gt;&lt;Author&gt;Lu&lt;/Author&gt;&lt;Year&gt;2017&lt;/Year&gt;&lt;RecNum&gt;496&lt;/RecNum&gt;&lt;DisplayText&gt;&lt;style face="superscript"&gt;29&lt;/style&gt;&lt;/DisplayText&gt;&lt;record&gt;&lt;rec-number&gt;496&lt;/rec-number&gt;&lt;foreign-keys&gt;&lt;key app="EN" db-id="t2595dpa35rd9cezavnxav5r5rawsw5ee5dp" timestamp="1595396927"&gt;496&lt;/key&gt;&lt;/foreign-keys&gt;&lt;ref-type name="Journal Article"&gt;17&lt;/ref-type&gt;&lt;contributors&gt;&lt;authors&gt;&lt;author&gt;Lu, Caijie&lt;/author&gt;&lt;author&gt;He, Yifeng&lt;/author&gt;&lt;author&gt;Duan, Juan&lt;/author&gt;&lt;author&gt;Yang, Yongguang&lt;/author&gt;&lt;author&gt;Zhong, Chunqiang&lt;/author&gt;&lt;author&gt;Zhang, Jian&lt;/author&gt;&lt;author&gt;Liao, Weiguo&lt;/author&gt;&lt;author&gt;Huang, Xiaojie&lt;/author&gt;&lt;author&gt;Zhu, Runzhi&lt;/author&gt;&lt;author&gt;Li, Mingyi&lt;/author&gt;&lt;/authors&gt;&lt;/contributors&gt;&lt;auth-address&gt;Laboratory of Hepatobiliary Surgery, Affiliated Hospital of Guangdong Medical University, Zhanjiang Key Laboratory of Hepatobiliary Diseases, Zhanjiang, Guangdong 524001, P.R. China Guangdong Medical University, Zhanjiang, Guangdong 524001, P.R. China&lt;/auth-address&gt;&lt;titles&gt;&lt;title&gt;Expression of Wnt3a in hepatocellular carcinoma and its effects on cell cycle and metastasis&lt;/title&gt;&lt;secondary-title&gt;Int J Oncol&lt;/secondary-title&gt;&lt;short-title&gt;Expression of Wnt3a in hepatocellular carcinoma and its effects on cell cycle and metastasis&lt;/short-title&gt;&lt;/titles&gt;&lt;periodical&gt;&lt;full-title&gt;Int J Oncol&lt;/full-title&gt;&lt;/periodical&gt;&lt;pages&gt;1135-1145&lt;/pages&gt;&lt;volume&gt;51&lt;/volume&gt;&lt;number&gt;4&lt;/number&gt;&lt;keywords&gt;&lt;keyword&gt;Wnt3a&lt;/keyword&gt;&lt;keyword&gt;migration&lt;/keyword&gt;&lt;keyword&gt;invasion&lt;/keyword&gt;&lt;keyword&gt;MMPs&lt;/keyword&gt;&lt;keyword&gt;MAPK pathway&lt;/keyword&gt;&lt;keyword&gt;hepatocellular carcinoma&lt;/keyword&gt;&lt;/keywords&gt;&lt;dates&gt;&lt;year&gt;2017&lt;/year&gt;&lt;pub-dates&gt;&lt;date&gt;2017/10/01&lt;/date&gt;&lt;/pub-dates&gt;&lt;/dates&gt;&lt;isbn&gt;1019-6439 1791-2423&lt;/isbn&gt;&lt;urls&gt;&lt;related-urls&gt;&lt;url&gt;https://doi.org/10.3892/ijo.2017.4112&lt;/url&gt;&lt;/related-urls&gt;&lt;/urls&gt;&lt;electronic-resource-num&gt;10.3892/ijo.2017.4112&lt;/electronic-resource-num&gt;&lt;/record&gt;&lt;/Cite&gt;&lt;/EndNote&gt;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29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13697F34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1B546732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16" w:name="OLE_LINK35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Melanoma</w:t>
            </w:r>
            <w:bookmarkEnd w:id="116"/>
          </w:p>
        </w:tc>
        <w:tc>
          <w:tcPr>
            <w:tcW w:w="9266" w:type="dxa"/>
            <w:vAlign w:val="center"/>
          </w:tcPr>
          <w:p w14:paraId="1007B9A4" w14:textId="3C23F786" w:rsidR="009F1CB0" w:rsidRPr="005E7440" w:rsidRDefault="00CF3A67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17" w:name="OLE_LINK34"/>
            <w:ins w:id="118" w:author="Phạm Đức  Tĩnh" w:date="2021-05-15T23:19:00Z">
              <w:r w:rsidRPr="005E7440">
                <w:rPr>
                  <w:rStyle w:val="Hyperlink"/>
                  <w:rFonts w:ascii="Times New Roman" w:hAnsi="Times New Roman"/>
                  <w:color w:val="auto"/>
                  <w:sz w:val="18"/>
                  <w:szCs w:val="18"/>
                  <w:u w:val="none"/>
                  <w:rPrChange w:id="119" w:author="Phạm Đức  Tĩnh" w:date="2021-05-15T23:19:00Z">
                    <w:rPr>
                      <w:rStyle w:val="Hyperlink"/>
                    </w:rPr>
                  </w:rPrChange>
                </w:rPr>
                <w:t>FGF2</w:t>
              </w:r>
            </w:ins>
            <w:hyperlink w:anchor="_ENREF_36" w:tooltip="Rezzola, 2019 #588" w:history="1"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begin"/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instrText xml:space="preserve"> ADDIN EN.CITE &lt;EndNote&gt;&lt;Cite&gt;&lt;Author&gt;Rezzola&lt;/Author&gt;&lt;Year&gt;2019&lt;/Year&gt;&lt;RecNum&gt;588&lt;/RecNum&gt;&lt;DisplayText&gt;&lt;style face="superscript"&gt;36&lt;/style&gt;&lt;/DisplayText&gt;&lt;record&gt;&lt;rec-number&gt;588&lt;/rec-number&gt;&lt;foreign-keys&gt;&lt;key app="EN" db-id="a2vtdf5pxw0asfep90v5afzcadfsfwdxfpwx" timestamp="1621096451"&gt;588&lt;/key&gt;&lt;/foreign-keys&gt;&lt;ref-type name="Journal Article"&gt;17&lt;/ref-type&gt;&lt;contributors&gt;&lt;authors&gt;&lt;author&gt;Rezzola, Sara&lt;/author&gt;&lt;author&gt;Ronca, Roberto&lt;/author&gt;&lt;author&gt;Loda, Alessandra&lt;/author&gt;&lt;author&gt;Nawaz, Mohd Imtiaz&lt;/author&gt;&lt;author&gt;Tobia, Chiara&lt;/author&gt;&lt;author&gt;Paganini, Giuseppe&lt;/author&gt;&lt;author&gt;Maccarinelli, Federica&lt;/author&gt;&lt;author&gt;Giacomini, Arianna&lt;/author&gt;&lt;author&gt;Semeraro, Francesco&lt;/author&gt;&lt;author&gt;Mor, Marco&lt;/author&gt;&lt;author&gt;Presta, Marco&lt;/author&gt;&lt;/authors&gt;&lt;/contributors&gt;&lt;titles&gt;&lt;title&gt;The Autocrine FGF/FGFR System in both Skin and Uveal Melanoma: FGF Trapping as a Possible Therapeutic Approach&lt;/title&gt;&lt;secondary-title&gt;Cancers&lt;/secondary-title&gt;&lt;/titles&gt;&lt;periodical&gt;&lt;full-title&gt;Cancers&lt;/full-title&gt;&lt;/periodical&gt;&lt;pages&gt;1305&lt;/pages&gt;&lt;volume&gt;11&lt;/volume&gt;&lt;number&gt;9&lt;/number&gt;&lt;dates&gt;&lt;year&gt;2019&lt;/year&gt;&lt;/dates&gt;&lt;isbn&gt;2072-6694&lt;/isbn&gt;&lt;accession-num&gt;doi:10.3390/cancers11091305&lt;/accession-num&gt;&lt;urls&gt;&lt;related-urls&gt;&lt;url&gt;https://www.mdpi.com/2072-6694/11/9/1305&lt;/url&gt;&lt;/related-urls&gt;&lt;/urls&gt;&lt;/record&gt;&lt;/Cite&gt;&lt;/EndNote&gt;</w:instrText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separate"/>
              </w:r>
              <w:r w:rsidRPr="005E7440">
                <w:rPr>
                  <w:rFonts w:ascii="Times New Roman" w:hAnsi="Times New Roman"/>
                  <w:noProof/>
                  <w:sz w:val="18"/>
                  <w:szCs w:val="18"/>
                  <w:vertAlign w:val="superscript"/>
                </w:rPr>
                <w:t>36</w:t>
              </w:r>
              <w:r w:rsidRPr="005E7440">
                <w:rPr>
                  <w:rFonts w:ascii="Times New Roman" w:hAnsi="Times New Roman"/>
                  <w:sz w:val="18"/>
                  <w:szCs w:val="18"/>
                </w:rPr>
                <w:fldChar w:fldCharType="end"/>
              </w:r>
            </w:hyperlink>
            <w:bookmarkEnd w:id="117"/>
            <w:ins w:id="120" w:author="Phạm Đức  Tĩnh" w:date="2021-05-15T23:18:00Z">
              <w:r w:rsidR="00AE490A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,</w:t>
              </w:r>
              <w:r w:rsidR="00AE490A" w:rsidRPr="005E7440">
                <w:rPr>
                  <w:rStyle w:val="Hyperlink"/>
                  <w:rFonts w:ascii="Times New Roman" w:hAnsi="Times New Roman"/>
                  <w:sz w:val="18"/>
                  <w:szCs w:val="18"/>
                </w:rPr>
                <w:t xml:space="preserve"> </w:t>
              </w:r>
              <w:r w:rsidR="00AE490A" w:rsidRPr="005E7440">
                <w:rPr>
                  <w:rStyle w:val="Hyperlink"/>
                  <w:rFonts w:ascii="Times New Roman" w:hAnsi="Times New Roman"/>
                  <w:color w:val="auto"/>
                  <w:sz w:val="18"/>
                  <w:szCs w:val="18"/>
                  <w:u w:val="none"/>
                  <w:rPrChange w:id="121" w:author="Phạm Đức  Tĩnh" w:date="2021-05-15T23:19:00Z">
                    <w:rPr>
                      <w:rStyle w:val="Hyperlink"/>
                    </w:rPr>
                  </w:rPrChange>
                </w:rPr>
                <w:t>FG</w:t>
              </w:r>
            </w:ins>
            <w:ins w:id="122" w:author="Phạm Đức  Tĩnh" w:date="2021-05-15T23:19:00Z">
              <w:r w:rsidR="00AE490A" w:rsidRPr="005E7440">
                <w:rPr>
                  <w:rStyle w:val="Hyperlink"/>
                  <w:rFonts w:ascii="Times New Roman" w:hAnsi="Times New Roman"/>
                  <w:color w:val="auto"/>
                  <w:sz w:val="18"/>
                  <w:szCs w:val="18"/>
                  <w:u w:val="none"/>
                  <w:rPrChange w:id="123" w:author="Phạm Đức  Tĩnh" w:date="2021-05-15T23:19:00Z">
                    <w:rPr>
                      <w:rStyle w:val="Hyperlink"/>
                    </w:rPr>
                  </w:rPrChange>
                </w:rPr>
                <w:t>F1</w:t>
              </w:r>
            </w:ins>
            <w:r w:rsidR="00CD39E7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PEVuZE5vdGU+PENpdGU+PEF1dGhvcj5FaWduZXI8L0F1dGhvcj48WWVhcj4yMDE3PC9ZZWFyPjxS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</w:fldData>
              </w:fldChar>
            </w:r>
            <w:r w:rsidR="0098786F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 </w:instrText>
            </w:r>
            <w:r w:rsidR="0098786F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PEVuZE5vdGU+PENpdGU+PEF1dGhvcj5FaWduZXI8L0F1dGhvcj48WWVhcj4yMDE3PC9ZZWFyPjxS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</w:fldData>
              </w:fldChar>
            </w:r>
            <w:r w:rsidR="0098786F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EN.CITE.DATA </w:instrText>
            </w:r>
            <w:r w:rsidR="0098786F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</w:r>
            <w:r w:rsidR="0098786F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CD39E7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</w:r>
            <w:r w:rsidR="00CD39E7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hyperlink w:anchor="_ENREF_35" w:tooltip="Eigner, 2017 #587" w:history="1">
              <w:r w:rsidR="0098786F" w:rsidRPr="005E7440">
                <w:rPr>
                  <w:rStyle w:val="Hyperlink"/>
                  <w:rFonts w:ascii="Times New Roman" w:hAnsi="Times New Roman"/>
                  <w:noProof/>
                  <w:color w:val="auto"/>
                  <w:sz w:val="18"/>
                  <w:szCs w:val="18"/>
                  <w:u w:val="none"/>
                  <w:vertAlign w:val="superscript"/>
                </w:rPr>
                <w:t>35</w:t>
              </w:r>
            </w:hyperlink>
            <w:r w:rsidR="0098786F" w:rsidRPr="005E7440">
              <w:rPr>
                <w:rStyle w:val="Hyperlink"/>
                <w:rFonts w:ascii="Times New Roman" w:hAnsi="Times New Roman"/>
                <w:noProof/>
                <w:color w:val="auto"/>
                <w:sz w:val="18"/>
                <w:szCs w:val="18"/>
                <w:u w:val="none"/>
                <w:vertAlign w:val="superscript"/>
              </w:rPr>
              <w:t>,</w:t>
            </w:r>
            <w:hyperlink w:anchor="_ENREF_36" w:tooltip="Rezzola, 2019 #588" w:history="1">
              <w:r w:rsidR="0098786F" w:rsidRPr="005E7440">
                <w:rPr>
                  <w:rStyle w:val="Hyperlink"/>
                  <w:rFonts w:ascii="Times New Roman" w:hAnsi="Times New Roman"/>
                  <w:noProof/>
                  <w:color w:val="auto"/>
                  <w:sz w:val="18"/>
                  <w:szCs w:val="18"/>
                  <w:u w:val="none"/>
                  <w:vertAlign w:val="superscript"/>
                </w:rPr>
                <w:t>36</w:t>
              </w:r>
            </w:hyperlink>
            <w:r w:rsidR="00CD39E7" w:rsidRPr="005E7440">
              <w:rPr>
                <w:rStyle w:val="Hyperlink"/>
                <w:rFonts w:ascii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ins w:id="124" w:author="Phạm Đức  Tĩnh" w:date="2021-05-15T23:19:00Z">
              <w:r w:rsidR="00AE490A" w:rsidRPr="005E7440">
                <w:rPr>
                  <w:rStyle w:val="Hyperlink"/>
                  <w:rFonts w:ascii="Times New Roman" w:hAnsi="Times New Roman"/>
                  <w:color w:val="auto"/>
                  <w:sz w:val="18"/>
                  <w:szCs w:val="18"/>
                  <w:u w:val="none"/>
                  <w:rPrChange w:id="125" w:author="Phạm Đức  Tĩnh" w:date="2021-05-15T23:19:00Z">
                    <w:rPr>
                      <w:rStyle w:val="Hyperlink"/>
                    </w:rPr>
                  </w:rPrChange>
                </w:rPr>
                <w:t xml:space="preserve">, </w:t>
              </w:r>
            </w:ins>
            <w:hyperlink r:id="rId16" w:history="1">
              <w:r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HGF</w:t>
              </w:r>
            </w:hyperlink>
            <w:hyperlink w:anchor="_ENREF_32" w:tooltip="Lezcano, 2014 #117" w:history="1"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>
                  <w:fldData xml:space="preserve">PEVuZE5vdGU+PENpdGU+PEF1dGhvcj5MZXpjYW5vPC9BdXRob3I+PFllYXI+MjAxNDwvWWVhcj48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</w:fldData>
                </w:fldChar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</w:instrText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>
                  <w:fldData xml:space="preserve">PEVuZE5vdGU+PENpdGU+PEF1dGhvcj5MZXpjYW5vPC9BdXRob3I+PFllYXI+MjAxNDwvWWVhcj48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</w:fldData>
                </w:fldChar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EN.CITE.DATA </w:instrText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32-34</w:t>
              </w:r>
              <w:r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1236C065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5141B153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26" w:name="OLE_LINK41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Non-small-cell lung cancer</w:t>
            </w:r>
            <w:bookmarkEnd w:id="126"/>
          </w:p>
        </w:tc>
        <w:tc>
          <w:tcPr>
            <w:tcW w:w="9266" w:type="dxa"/>
            <w:vAlign w:val="center"/>
          </w:tcPr>
          <w:p w14:paraId="603CA946" w14:textId="593D64A9" w:rsidR="009F1CB0" w:rsidRPr="005E7440" w:rsidRDefault="00100867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t>ALK</w:t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PEVuZE5vdGU+PENpdGU+PEF1dGhvcj5Hb2xkaW5nPC9BdXRob3I+PFllYXI+MjAxODwvWWVhcj48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PEVuZE5vdGU+PENpdGU+PEF1dGhvcj5Hb2xkaW5nPC9BdXRob3I+PFllYXI+MjAxODwvWWVhcj48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hyperlink w:anchor="_ENREF_37" w:tooltip="Golding, 2018 #566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37</w:t>
              </w:r>
            </w:hyperlink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,</w:t>
            </w:r>
            <w:hyperlink w:anchor="_ENREF_38" w:tooltip="Sgambato, 2018 #567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38</w:t>
              </w:r>
            </w:hyperlink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Pr="005E7440">
              <w:rPr>
                <w:rFonts w:ascii="Times New Roman" w:hAnsi="Times New Roman"/>
                <w:sz w:val="18"/>
                <w:szCs w:val="18"/>
              </w:rPr>
              <w:t>EML4</w:t>
            </w:r>
            <w:hyperlink w:anchor="_ENREF_39" w:tooltip="Dhawan, 2017 #568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&lt;EndNote&gt;&lt;Cite&gt;&lt;Author&gt;Dhawan&lt;/Author&gt;&lt;Year&gt;2017&lt;/Year&gt;&lt;RecNum&gt;568&lt;/RecNum&gt;&lt;DisplayText&gt;&lt;style face="superscript"&gt;39&lt;/style&gt;&lt;/DisplayText&gt;&lt;record&gt;&lt;rec-number&gt;568&lt;/rec-number&gt;&lt;foreign-keys&gt;&lt;key app="EN" db-id="fs0sew2pepdsp0ee5zcxff0hdrfvp55fswav" timestamp="1614667417"&gt;568&lt;/key&gt;&lt;/foreign-keys&gt;&lt;ref-type name="Journal Article"&gt;17&lt;/ref-type&gt;&lt;contributors&gt;&lt;authors&gt;&lt;author&gt;Dhawan, Andrew&lt;/author&gt;&lt;author&gt;Nichol, Daniel&lt;/author&gt;&lt;author&gt;Kinose, Fumi&lt;/author&gt;&lt;author&gt;Abazeed, Mohamed E.&lt;/author&gt;&lt;author&gt;Marusyk, Andriy&lt;/author&gt;&lt;author&gt;Haura, Eric B.&lt;/author&gt;&lt;author&gt;Scott, Jacob G.&lt;/author&gt;&lt;/authors&gt;&lt;/contributors&gt;&lt;titles&gt;&lt;title&gt;Collateral sensitivity networks reveal evolutionary instability and novel treatment strategies in ALK mutated non-small cell lung cancer&lt;/title&gt;&lt;secondary-title&gt;Scientific Reports&lt;/secondary-title&gt;&lt;/titles&gt;&lt;periodical&gt;&lt;full-title&gt;Scientific reports&lt;/full-title&gt;&lt;abbr-1&gt;Sci Rep&lt;/abbr-1&gt;&lt;/periodical&gt;&lt;pages&gt;1232&lt;/pages&gt;&lt;volume&gt;7&lt;/volume&gt;&lt;number&gt;1&lt;/number&gt;&lt;dates&gt;&lt;year&gt;2017&lt;/year&gt;&lt;pub-dates&gt;&lt;date&gt;2017/04/27&lt;/date&gt;&lt;/pub-dates&gt;&lt;/dates&gt;&lt;isbn&gt;2045-2322&lt;/isbn&gt;&lt;urls&gt;&lt;related-urls&gt;&lt;url&gt;https://doi.org/10.1038/s41598-017-00791-8&lt;/url&gt;&lt;/related-urls&gt;&lt;/urls&gt;&lt;electronic-resource-num&gt;10.1038/s41598-017-00791-8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39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ins w:id="127" w:author="Admin" w:date="2021-05-17T16:28:00Z">
              <w:r w:rsidR="00826AF3" w:rsidRPr="005E7440">
                <w:rPr>
                  <w:rFonts w:ascii="Times New Roman" w:eastAsia="Times New Roman" w:hAnsi="Times New Roman"/>
                  <w:sz w:val="18"/>
                  <w:szCs w:val="18"/>
                </w:rPr>
                <w:t xml:space="preserve">, </w:t>
              </w:r>
              <w:r w:rsidR="00826AF3" w:rsidRPr="005E7440">
                <w:rPr>
                  <w:rFonts w:ascii="Times New Roman" w:hAnsi="Times New Roman"/>
                  <w:sz w:val="18"/>
                  <w:szCs w:val="18"/>
                  <w:rPrChange w:id="128" w:author="Admin" w:date="2021-05-17T16:31:00Z">
                    <w:rPr>
                      <w:rFonts w:ascii="Times New Roman" w:hAnsi="Times New Roman"/>
                      <w:szCs w:val="20"/>
                      <w:highlight w:val="yellow"/>
                      <w:u w:val="single"/>
                    </w:rPr>
                  </w:rPrChange>
                </w:rPr>
                <w:t>KRAS</w:t>
              </w:r>
            </w:ins>
            <w:r w:rsidR="0098786F" w:rsidRPr="005E7440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instrText xml:space="preserve"> HYPERLINK \l "_ENREF_40" \o "Román, 2018 #576" </w:instrText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98786F" w:rsidRPr="005E7440">
              <w:rPr>
                <w:rFonts w:ascii="Times New Roman" w:hAnsi="Times New Roman"/>
                <w:sz w:val="18"/>
                <w:szCs w:val="18"/>
                <w:rPrChange w:id="129" w:author="Admin" w:date="2021-05-17T16:31:00Z">
                  <w:rPr>
                    <w:rFonts w:ascii="Times New Roman" w:hAnsi="Times New Roman"/>
                    <w:szCs w:val="20"/>
                    <w:highlight w:val="yellow"/>
                    <w:u w:val="single"/>
                  </w:rPr>
                </w:rPrChange>
              </w:rPr>
              <w:fldChar w:fldCharType="begin">
                <w:fldData xml:space="preserve">PEVuZE5vdGU+PENpdGU+PEF1dGhvcj5Sb23DoW48L0F1dGhvcj48WWVhcj4yMDE4PC9ZZWFyPjxS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</w:fldData>
              </w:fldChar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fldChar w:fldCharType="begin">
                <w:fldData xml:space="preserve">PEVuZE5vdGU+PENpdGU+PEF1dGhvcj5Sb23DoW48L0F1dGhvcj48WWVhcj4yMDE4PC9ZZWFyPjxS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</w:fldData>
              </w:fldChar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98786F" w:rsidRPr="005E7440">
              <w:rPr>
                <w:rFonts w:ascii="Times New Roman" w:hAnsi="Times New Roman"/>
                <w:sz w:val="18"/>
                <w:szCs w:val="18"/>
                <w:rPrChange w:id="130" w:author="Admin" w:date="2021-05-17T16:31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r>
            <w:r w:rsidR="0098786F" w:rsidRPr="005E7440">
              <w:rPr>
                <w:rFonts w:ascii="Times New Roman" w:hAnsi="Times New Roman"/>
                <w:sz w:val="18"/>
                <w:szCs w:val="18"/>
                <w:rPrChange w:id="131" w:author="Admin" w:date="2021-05-17T16:31:00Z">
                  <w:rPr>
                    <w:rFonts w:ascii="Times New Roman" w:hAnsi="Times New Roman"/>
                    <w:szCs w:val="20"/>
                    <w:highlight w:val="yellow"/>
                    <w:u w:val="single"/>
                  </w:rPr>
                </w:rPrChange>
              </w:rPr>
              <w:fldChar w:fldCharType="separate"/>
            </w:r>
            <w:r w:rsidR="0098786F" w:rsidRPr="005E7440">
              <w:rPr>
                <w:rFonts w:ascii="Times New Roman" w:hAnsi="Times New Roman"/>
                <w:noProof/>
                <w:sz w:val="18"/>
                <w:szCs w:val="18"/>
                <w:vertAlign w:val="superscript"/>
              </w:rPr>
              <w:t>40-42</w:t>
            </w:r>
            <w:r w:rsidR="0098786F" w:rsidRPr="005E7440">
              <w:rPr>
                <w:rFonts w:ascii="Times New Roman" w:hAnsi="Times New Roman"/>
                <w:sz w:val="18"/>
                <w:szCs w:val="18"/>
                <w:rPrChange w:id="132" w:author="Admin" w:date="2021-05-17T16:31:00Z">
                  <w:rPr>
                    <w:rFonts w:ascii="Times New Roman" w:hAnsi="Times New Roman"/>
                    <w:szCs w:val="20"/>
                    <w:highlight w:val="yellow"/>
                    <w:u w:val="single"/>
                  </w:rPr>
                </w:rPrChange>
              </w:rPr>
              <w:fldChar w:fldCharType="end"/>
            </w:r>
            <w:r w:rsidR="0098786F" w:rsidRPr="005E7440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del w:id="133" w:author="Phạm Đức  Tĩnh" w:date="2021-05-16T23:36:00Z">
              <w:r w:rsidR="009F1CB0" w:rsidRPr="005E7440" w:rsidDel="00784752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delText xml:space="preserve">; </w:delText>
              </w:r>
              <w:bookmarkStart w:id="134" w:name="OLE_LINK42"/>
              <w:r w:rsidR="00900826" w:rsidRPr="005E7440" w:rsidDel="00784752">
                <w:fldChar w:fldCharType="begin"/>
              </w:r>
              <w:r w:rsidR="00900826" w:rsidRPr="005E7440" w:rsidDel="00784752">
                <w:rPr>
                  <w:rFonts w:ascii="Times New Roman" w:hAnsi="Times New Roman"/>
                  <w:b/>
                  <w:bCs/>
                  <w:sz w:val="18"/>
                  <w:szCs w:val="18"/>
                </w:rPr>
                <w:delInstrText xml:space="preserve"> HYPERLINK "https://www.ncbi.nlm.nih.gov/pmc/articles/PMC5348421/" </w:delInstrText>
              </w:r>
              <w:r w:rsidR="00900826" w:rsidRPr="005E7440" w:rsidDel="00784752">
                <w:fldChar w:fldCharType="separate"/>
              </w:r>
              <w:r w:rsidR="009F1CB0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delText>PRKCA</w:delText>
              </w:r>
              <w:r w:rsidR="00900826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fldChar w:fldCharType="end"/>
              </w:r>
              <w:bookmarkEnd w:id="134"/>
              <w:r w:rsidR="00CD39E7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fldChar w:fldCharType="begin"/>
              </w:r>
              <w:r w:rsidR="00CD39E7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delInstrText xml:space="preserve"> HYPERLINK \l "_ENREF_41" \o "Chen, 2020 #570" </w:delInstrText>
              </w:r>
              <w:r w:rsidR="00CD39E7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fldChar w:fldCharType="separate"/>
              </w:r>
              <w:r w:rsidR="00CD39E7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CD39E7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delInstrText xml:space="preserve"> ADDIN EN.CITE &lt;EndNote&gt;&lt;Cite&gt;&lt;Author&gt;Chen&lt;/Author&gt;&lt;Year&gt;2020&lt;/Year&gt;&lt;RecNum&gt;570&lt;/RecNum&gt;&lt;DisplayText&gt;&lt;style face="superscript"&gt;41&lt;/style&gt;&lt;/DisplayText&gt;&lt;record&gt;&lt;rec-number&gt;570&lt;/rec-number&gt;&lt;foreign-keys&gt;&lt;key app="EN" db-id="fs0sew2pepdsp0ee5zcxff0hdrfvp55fswav" timestamp="1614669513"&gt;570&lt;/key&gt;&lt;/foreign-keys&gt;&lt;ref-type name="Journal Article"&gt;17&lt;/ref-type&gt;&lt;contributors&gt;&lt;authors&gt;&lt;author&gt;Chen, Shuifang&lt;/author&gt;&lt;author&gt;Lu, Shan&lt;/author&gt;&lt;author&gt;Yao, Yinan&lt;/author&gt;&lt;author&gt;Chen, Junjun&lt;/author&gt;&lt;author&gt;Yang, Guangdie&lt;/author&gt;&lt;author&gt;Tu, Lingfang&lt;/author&gt;&lt;author&gt;Zhang, Zeying&lt;/author&gt;&lt;author&gt;Zhang, Jianli&lt;/author&gt;&lt;author&gt;Chen, Lina&lt;/author&gt;&lt;/authors&gt;&lt;/contributors&gt;&lt;titles&gt;&lt;title&gt;Downregulation of hsa_circ_0007580 inhibits non-small cell lung cancer tumorigenesis by reducing miR-545-3p sponging&lt;/title&gt;&lt;secondary-title&gt;Aging&lt;/secondary-title&gt;&lt;alt-title&gt;Aging (Albany NY)&lt;/alt-title&gt;&lt;/titles&gt;&lt;periodical&gt;&lt;full-title&gt;Aging&lt;/full-title&gt;&lt;abbr-1&gt;Aging (Albany NY)&lt;/abbr-1&gt;&lt;/periodical&gt;&lt;alt-periodical&gt;&lt;full-title&gt;Aging&lt;/full-title&gt;&lt;abbr-1&gt;Aging (Albany NY)&lt;/abbr-1&gt;&lt;/alt-periodical&gt;&lt;pages&gt;14329-14340&lt;/pages&gt;&lt;volume&gt;12&lt;/volume&gt;&lt;number&gt;14&lt;/number&gt;&lt;edition&gt;2020/07/18&lt;/edition&gt;&lt;keywords&gt;&lt;keyword&gt;*NSCLC&lt;/keyword&gt;&lt;keyword&gt;*PRKCA&lt;/keyword&gt;&lt;keyword&gt;*hsa_circ_0007580&lt;/keyword&gt;&lt;keyword&gt;*miR-545-3p&lt;/keyword&gt;&lt;/keywords&gt;&lt;dates&gt;&lt;year&gt;2020&lt;/year&gt;&lt;/dates&gt;&lt;publisher&gt;Impact Journals&lt;/publisher&gt;&lt;isbn&gt;1945-4589&lt;/isbn&gt;&lt;accession-num&gt;32681720&lt;/accession-num&gt;&lt;urls&gt;&lt;related-urls&gt;&lt;url&gt;https://pubmed.ncbi.nlm.nih.gov/32681720&lt;/url&gt;&lt;url&gt;https://www.ncbi.nlm.nih.gov/pmc/articles/PMC7425484/&lt;/url&gt;&lt;/related-urls&gt;&lt;/urls&gt;&lt;electronic-resource-num&gt;10.18632/aging.103472&lt;/electronic-resource-num&gt;&lt;remote-database-name&gt;PubMed&lt;/remote-database-name&gt;&lt;language&gt;eng&lt;/language&gt;&lt;/record&gt;&lt;/Cite&gt;&lt;/EndNote&gt;</w:delInstrText>
              </w:r>
              <w:r w:rsidR="00CD39E7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CD39E7" w:rsidRPr="005E7440" w:rsidDel="00784752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delText>41</w:delText>
              </w:r>
              <w:r w:rsidR="00CD39E7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="00CD39E7" w:rsidRPr="005E7440" w:rsidDel="00784752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fldChar w:fldCharType="end"/>
              </w:r>
            </w:del>
          </w:p>
        </w:tc>
      </w:tr>
      <w:tr w:rsidR="00785BC7" w:rsidRPr="005E7440" w14:paraId="12990C1A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597F8DA0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Pancreatic cancer</w:t>
            </w:r>
          </w:p>
        </w:tc>
        <w:tc>
          <w:tcPr>
            <w:tcW w:w="9266" w:type="dxa"/>
            <w:vAlign w:val="center"/>
          </w:tcPr>
          <w:p w14:paraId="0D69100A" w14:textId="14E4E971" w:rsidR="009F1CB0" w:rsidRPr="005E7440" w:rsidRDefault="00412B93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17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t>KRAS</w:t>
              </w:r>
            </w:hyperlink>
            <w:r w:rsidR="009452E8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PEVuZE5vdGU+PENpdGU+PEF1dGhvcj5LaW08L0F1dGhvcj48WWVhcj4yMDExPC9ZZWFyPjxSZWNO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=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PEVuZE5vdGU+PENpdGU+PEF1dGhvcj5LaW08L0F1dGhvcj48WWVhcj4yMDExPC9ZZWFyPjxSZWNO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=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452E8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452E8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hyperlink w:anchor="_ENREF_43" w:tooltip="Kim, 2011 #147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43</w:t>
              </w:r>
            </w:hyperlink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,</w:t>
            </w:r>
            <w:hyperlink w:anchor="_ENREF_44" w:tooltip="Waters, 2018 #571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44</w:t>
              </w:r>
            </w:hyperlink>
            <w:r w:rsidR="009452E8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hyperlink r:id="rId18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AKT2</w:t>
              </w:r>
            </w:hyperlink>
            <w:hyperlink w:anchor="_ENREF_45" w:tooltip="Sun, 2015 #572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&lt;EndNote&gt;&lt;Cite&gt;&lt;Author&gt;Sun&lt;/Author&gt;&lt;Year&gt;2015&lt;/Year&gt;&lt;RecNum&gt;572&lt;/RecNum&gt;&lt;DisplayText&gt;&lt;style face="superscript"&gt;45&lt;/style&gt;&lt;/DisplayText&gt;&lt;record&gt;&lt;rec-number&gt;572&lt;/rec-number&gt;&lt;foreign-keys&gt;&lt;key app="EN" db-id="fs0sew2pepdsp0ee5zcxff0hdrfvp55fswav" timestamp="1614671491"&gt;572&lt;/key&gt;&lt;/foreign-keys&gt;&lt;ref-type name="Journal Article"&gt;17&lt;/ref-type&gt;&lt;contributors&gt;&lt;authors&gt;&lt;author&gt;Sun, Yang&lt;/author&gt;&lt;author&gt;Zhang, Tingting&lt;/author&gt;&lt;author&gt;Wang, Cuiping&lt;/author&gt;&lt;author&gt;Jin, Xianglan&lt;/author&gt;&lt;author&gt;Jia, Congwei&lt;/author&gt;&lt;author&gt;Yu, Shuangni&lt;/author&gt;&lt;author&gt;Chen, Jie&lt;/author&gt;&lt;/authors&gt;&lt;/contributors&gt;&lt;titles&gt;&lt;title&gt;MiRNA-615-5p Functions as a Tumor Suppressor in Pancreatic Ductal Adenocarcinoma by Targeting AKT2&lt;/title&gt;&lt;secondary-title&gt;PLOS ONE&lt;/secondary-title&gt;&lt;/titles&gt;&lt;periodical&gt;&lt;full-title&gt;PLOS ONE&lt;/full-title&gt;&lt;/periodical&gt;&lt;pages&gt;e0119783&lt;/pages&gt;&lt;volume&gt;10&lt;/volume&gt;&lt;number&gt;4&lt;/number&gt;&lt;dates&gt;&lt;year&gt;2015&lt;/year&gt;&lt;/dates&gt;&lt;publisher&gt;Public Library of Science&lt;/publisher&gt;&lt;urls&gt;&lt;related-urls&gt;&lt;url&gt;https://doi.org/10.1371/journal.pone.0119783&lt;/url&gt;&lt;/related-urls&gt;&lt;/urls&gt;&lt;electronic-resource-num&gt;10.1371/journal.pone.0119783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45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r w:rsidR="002A6ECA" w:rsidRPr="005E7440">
              <w:rPr>
                <w:rFonts w:ascii="Times New Roman" w:hAnsi="Times New Roman"/>
                <w:sz w:val="18"/>
                <w:szCs w:val="18"/>
              </w:rPr>
              <w:t>AKT</w:t>
            </w:r>
            <w:r w:rsidR="002A6ECA" w:rsidRPr="005E744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hyperlink w:anchor="_ENREF_46" w:tooltip="Xu, 2018 #573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&lt;EndNote&gt;&lt;Cite&gt;&lt;Author&gt;Xu&lt;/Author&gt;&lt;Year&gt;2018&lt;/Year&gt;&lt;RecNum&gt;573&lt;/RecNum&gt;&lt;DisplayText&gt;&lt;style face="superscript"&gt;46&lt;/style&gt;&lt;/DisplayText&gt;&lt;record&gt;&lt;rec-number&gt;573&lt;/rec-number&gt;&lt;foreign-keys&gt;&lt;key app="EN" db-id="fs0sew2pepdsp0ee5zcxff0hdrfvp55fswav" timestamp="1614673463"&gt;573&lt;/key&gt;&lt;/foreign-keys&gt;&lt;ref-type name="Journal Article"&gt;17&lt;/ref-type&gt;&lt;contributors&gt;&lt;authors&gt;&lt;author&gt;Xu, Rui-lian&lt;/author&gt;&lt;author&gt;He, Wan&lt;/author&gt;&lt;author&gt;Tang, Jun&lt;/author&gt;&lt;author&gt;Guo, Wei&lt;/author&gt;&lt;author&gt;Zhuang, Peng&lt;/author&gt;&lt;author&gt;Wang, Chang-qing&lt;/author&gt;&lt;author&gt;Fu, Wei-ming&lt;/author&gt;&lt;author&gt;Zhang, Jin-fang&lt;/author&gt;&lt;/authors&gt;&lt;/contributors&gt;&lt;titles&gt;&lt;title&gt;Primate-specific miRNA-637 inhibited tumorigenesis in human pancreatic ductal adenocarcinoma cells by suppressing Akt1 expression&lt;/title&gt;&lt;secondary-title&gt;Experimental Cell Research&lt;/secondary-title&gt;&lt;/titles&gt;&lt;periodical&gt;&lt;full-title&gt;Experimental Cell Research&lt;/full-title&gt;&lt;/periodical&gt;&lt;pages&gt;310-314&lt;/pages&gt;&lt;volume&gt;363&lt;/volume&gt;&lt;number&gt;2&lt;/number&gt;&lt;keywords&gt;&lt;keyword&gt;miR-637&lt;/keyword&gt;&lt;keyword&gt;Pancreatic ductal adenocarcinoma&lt;/keyword&gt;&lt;keyword&gt;Akt1&lt;/keyword&gt;&lt;keyword&gt;Tumor-suppressor&lt;/keyword&gt;&lt;keyword&gt;Apoptosis&lt;/keyword&gt;&lt;/keywords&gt;&lt;dates&gt;&lt;year&gt;2018&lt;/year&gt;&lt;pub-dates&gt;&lt;date&gt;2018/02/15/&lt;/date&gt;&lt;/pub-dates&gt;&lt;/dates&gt;&lt;isbn&gt;0014-4827&lt;/isbn&gt;&lt;urls&gt;&lt;related-urls&gt;&lt;url&gt;https://www.sciencedirect.com/science/article/pii/S0014482718300375&lt;/url&gt;&lt;/related-urls&gt;&lt;/urls&gt;&lt;electronic-resource-num&gt;https://doi.org/10.1016/j.yexcr.2018.01.026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46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tr w:rsidR="00785BC7" w:rsidRPr="005E7440" w14:paraId="2971C37B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14720B54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Prostate cancer</w:t>
            </w:r>
          </w:p>
        </w:tc>
        <w:tc>
          <w:tcPr>
            <w:tcW w:w="9266" w:type="dxa"/>
            <w:vAlign w:val="center"/>
          </w:tcPr>
          <w:p w14:paraId="76294CBC" w14:textId="4EB4AB39" w:rsidR="009F1CB0" w:rsidRPr="005E7440" w:rsidRDefault="004D6165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IGF-1</w:t>
            </w:r>
            <w:hyperlink w:anchor="_ENREF_47" w:tooltip="Wang, 2019 #574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>
                  <w:fldData xml:space="preserve">PEVuZE5vdGU+PENpdGU+PEF1dGhvcj5XYW5nPC9BdXRob3I+PFllYXI+MjAxOTwvWWVhcj48UmVj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</w:fldData>
                </w:fldChar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>
                  <w:fldData xml:space="preserve">PEVuZE5vdGU+PENpdGU+PEF1dGhvcj5XYW5nPC9BdXRob3I+PFllYXI+MjAxOTwvWWVhcj48UmVj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</w:fldData>
                </w:fldChar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EN.CITE.DATA 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47-49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del w:id="135" w:author="Admin" w:date="2021-05-07T21:40:00Z">
              <w:r w:rsidRPr="005E7440" w:rsidDel="006B7CD1">
                <w:rPr>
                  <w:rFonts w:ascii="Times New Roman" w:eastAsia="Times New Roman" w:hAnsi="Times New Roman"/>
                  <w:sz w:val="18"/>
                  <w:szCs w:val="18"/>
                </w:rPr>
                <w:delText xml:space="preserve">, </w:delText>
              </w:r>
              <w:r w:rsidR="00BE6217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36" w:author="Admin" w:date="2021-05-07T20:34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delText>AKT</w:delText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/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HYPERLINK \l "_ENREF_46" \o "Gao, 2018 #577" </w:delInstrText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separate"/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37" w:author="Admin" w:date="2021-05-07T20:34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begin">
                  <w:fldData xml:space="preserve">PEVuZE5vdGU+PENpdGU+PEF1dGhvcj5HYW88L0F1dGhvcj48WWVhcj4yMDE4PC9ZZWFyPjxSZWNO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</w:fldData>
                </w:fldChar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</w:delInstrText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begin">
                  <w:fldData xml:space="preserve">PEVuZE5vdGU+PENpdGU+PEF1dGhvcj5HYW88L0F1dGhvcj48WWVhcj4yMDE4PC9ZZWFyPjxSZWNO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</w:fldData>
                </w:fldChar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EN.CITE.DATA </w:delInstrText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38" w:author="Admin" w:date="2021-05-07T20:34:00Z">
                    <w:rPr>
                      <w:rFonts w:ascii="Times New Roman" w:eastAsia="Times New Roman" w:hAnsi="Times New Roman"/>
                      <w:strike/>
                      <w:sz w:val="18"/>
                      <w:szCs w:val="18"/>
                      <w:highlight w:val="yellow"/>
                    </w:rPr>
                  </w:rPrChange>
                </w:rPr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39" w:author="Admin" w:date="2021-05-07T20:34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</w:rPr>
                <w:delText>46-49</w:delText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  <w:rPrChange w:id="140" w:author="Admin" w:date="2021-05-07T20:34:00Z"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rPrChange>
                </w:rPr>
                <w:fldChar w:fldCharType="end"/>
              </w:r>
              <w:r w:rsidR="00356F6D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fldChar w:fldCharType="end"/>
              </w:r>
            </w:del>
            <w:hyperlink w:anchor="_ENREF_38" w:tooltip="Toren, 2014 #443" w:history="1"/>
          </w:p>
        </w:tc>
      </w:tr>
      <w:tr w:rsidR="00785BC7" w:rsidRPr="005E7440" w14:paraId="6E912883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0C6510D7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Renal cell carcinoma</w:t>
            </w:r>
          </w:p>
        </w:tc>
        <w:tc>
          <w:tcPr>
            <w:tcW w:w="9266" w:type="dxa"/>
            <w:vAlign w:val="center"/>
          </w:tcPr>
          <w:p w14:paraId="1C43C2B4" w14:textId="63D7D56E" w:rsidR="009F1CB0" w:rsidRPr="005E7440" w:rsidRDefault="00412B93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19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HGF</w:t>
              </w:r>
            </w:hyperlink>
            <w:hyperlink w:anchor="_ENREF_50" w:tooltip="Giubellino, 2009 #444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&lt;EndNote&gt;&lt;Cite&gt;&lt;Author&gt;Giubellino&lt;/Author&gt;&lt;Year&gt;2009&lt;/Year&gt;&lt;RecNum&gt;444&lt;/RecNum&gt;&lt;DisplayText&gt;&lt;style face="superscript"&gt;50&lt;/style&gt;&lt;/DisplayText&gt;&lt;record&gt;&lt;rec-number&gt;444&lt;/rec-number&gt;&lt;foreign-keys&gt;&lt;key app="EN" db-id="a2vtdf5pxw0asfep90v5afzcadfsfwdxfpwx" timestamp="0"&gt;444&lt;/key&gt;&lt;/foreign-keys&gt;&lt;ref-type name="Journal Article"&gt;17&lt;/ref-type&gt;&lt;contributors&gt;&lt;authors&gt;&lt;author&gt;Giubellino, Alessio&lt;/author&gt;&lt;author&gt;Linehan, W. Marston&lt;/author&gt;&lt;author&gt;Bottaro, Donald P.&lt;/author&gt;&lt;/authors&gt;&lt;/contributors&gt;&lt;titles&gt;&lt;title&gt;Targeting the Met signaling pathway in renal cancer&lt;/title&gt;&lt;secondary-title&gt;Expert review of anticancer therapy&lt;/secondary-title&gt;&lt;alt-title&gt;Expert Rev Anticancer Ther&lt;/alt-title&gt;&lt;/titles&gt;&lt;pages&gt;785-793&lt;/pages&gt;&lt;volume&gt;9&lt;/volume&gt;&lt;number&gt;6&lt;/number&gt;&lt;keywords&gt;&lt;keyword&gt;Animals&lt;/keyword&gt;&lt;keyword&gt;Antineoplastic Agents/*pharmacology&lt;/keyword&gt;&lt;keyword&gt;Carcinoma, Renal Cell/*drug therapy/mortality/physiopathology&lt;/keyword&gt;&lt;keyword&gt;Drug Delivery Systems&lt;/keyword&gt;&lt;keyword&gt;Humans&lt;/keyword&gt;&lt;keyword&gt;Kidney Neoplasms/*drug therapy/mortality/physiopathology&lt;/keyword&gt;&lt;keyword&gt;Proto-Oncogene Proteins c-met/drug effects/metabolism&lt;/keyword&gt;&lt;keyword&gt;Signal Transduction/drug effects&lt;/keyword&gt;&lt;/keywords&gt;&lt;dates&gt;&lt;year&gt;2009&lt;/year&gt;&lt;/dates&gt;&lt;isbn&gt;1744-8328&amp;#xD;1473-7140&lt;/isbn&gt;&lt;accession-num&gt;19496715&lt;/accession-num&gt;&lt;urls&gt;&lt;related-urls&gt;&lt;url&gt;https://pubmed.ncbi.nlm.nih.gov/19496715&lt;/url&gt;&lt;url&gt;https://www.ncbi.nlm.nih.gov/pmc/articles/PMC2737331/&lt;/url&gt;&lt;/related-urls&gt;&lt;/urls&gt;&lt;electronic-resource-num&gt;10.1586/era.09.43&lt;/electronic-resource-num&gt;&lt;remote-database-name&gt;PubMed&lt;/remote-database-name&gt;&lt;language&gt;eng&lt;/language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50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; </w:t>
            </w:r>
            <w:hyperlink r:id="rId20" w:history="1">
              <w:r w:rsidR="009F1CB0" w:rsidRPr="005E7440">
                <w:rPr>
                  <w:rStyle w:val="Hyperlink"/>
                  <w:rFonts w:ascii="Times New Roman" w:eastAsia="Times New Roman" w:hAnsi="Times New Roman"/>
                  <w:b/>
                  <w:bCs/>
                  <w:color w:val="auto"/>
                  <w:sz w:val="18"/>
                  <w:szCs w:val="18"/>
                  <w:u w:val="none"/>
                </w:rPr>
                <w:t>MET</w:t>
              </w:r>
            </w:hyperlink>
            <w:r w:rsidR="00BF6732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PEVuZE5vdGU+PENpdGU+PEF1dGhvcj5OYW5kYWdvcGFsPC9BdXRob3I+PFllYXI+MjAxOTwvWWVh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begin">
                <w:fldData xml:space="preserve">PEVuZE5vdGU+PENpdGU+PEF1dGhvcj5OYW5kYWdvcGFsPC9BdXRob3I+PFllYXI+MjAxOTwvWWVh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</w:fldData>
              </w:fldCha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instrText xml:space="preserve"> ADDIN EN.CITE.DATA </w:instrText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98786F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r w:rsidR="00BF6732" w:rsidRPr="005E7440">
              <w:rPr>
                <w:rFonts w:ascii="Times New Roman" w:eastAsia="Times New Roman" w:hAnsi="Times New Roman"/>
                <w:sz w:val="18"/>
                <w:szCs w:val="18"/>
              </w:rPr>
            </w:r>
            <w:r w:rsidR="00BF6732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separate"/>
            </w:r>
            <w:hyperlink w:anchor="_ENREF_51" w:tooltip="Nandagopal, 2019 #563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51</w:t>
              </w:r>
            </w:hyperlink>
            <w:r w:rsidR="0098786F" w:rsidRPr="005E7440">
              <w:rPr>
                <w:rFonts w:ascii="Times New Roman" w:eastAsia="Times New Roman" w:hAnsi="Times New Roman"/>
                <w:noProof/>
                <w:sz w:val="18"/>
                <w:szCs w:val="18"/>
                <w:vertAlign w:val="superscript"/>
              </w:rPr>
              <w:t>,</w:t>
            </w:r>
            <w:hyperlink w:anchor="_ENREF_52" w:tooltip="Alonso-Gordoa, 2019 #573" w:history="1"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52</w:t>
              </w:r>
            </w:hyperlink>
            <w:r w:rsidR="00BF6732" w:rsidRPr="005E7440">
              <w:rPr>
                <w:rFonts w:ascii="Times New Roman" w:eastAsia="Times New Roman" w:hAnsi="Times New Roman"/>
                <w:sz w:val="18"/>
                <w:szCs w:val="18"/>
              </w:rPr>
              <w:fldChar w:fldCharType="end"/>
            </w:r>
            <w:ins w:id="141" w:author="Admin" w:date="2021-05-07T20:57:00Z">
              <w:del w:id="142" w:author="Phạm Đức  Tĩnh" w:date="2021-05-16T23:36:00Z">
                <w:r w:rsidR="00520DFF" w:rsidRPr="005E7440" w:rsidDel="00784752">
                  <w:rPr>
                    <w:rFonts w:ascii="Times New Roman" w:eastAsia="Times New Roman" w:hAnsi="Times New Roman"/>
                    <w:sz w:val="18"/>
                    <w:szCs w:val="18"/>
                  </w:rPr>
                  <w:delText>, GAB1</w:delText>
                </w:r>
              </w:del>
            </w:ins>
            <w:del w:id="143" w:author="Phạm Đức  Tĩnh" w:date="2021-05-16T23:36:00Z"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delInstrText xml:space="preserve"> HYPERLINK \l "_ENREF_51" \o "Li, 2017 #530" </w:delInstrText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delInstrText xml:space="preserve"> ADDIN EN.CITE &lt;EndNote&gt;&lt;Cite&gt;&lt;Author&gt;Li&lt;/Author&gt;&lt;Year&gt;2017&lt;/Year&gt;&lt;RecNum&gt;530&lt;/RecNum&gt;&lt;DisplayText&gt;&lt;style face="superscript"&gt;51&lt;/style&gt;&lt;/DisplayText&gt;&lt;record&gt;&lt;rec-number&gt;530&lt;/rec-number&gt;&lt;foreign-keys&gt;&lt;key app="EN" db-id="a2vtdf5pxw0asfep90v5afzcadfsfwdxfpwx" timestamp="0"&gt;530&lt;/key&gt;&lt;/foreign-keys&gt;&lt;ref-type name="Journal Article"&gt;17&lt;/ref-type&gt;&lt;contributors&gt;&lt;authors&gt;&lt;author&gt;Jin Li&lt;/author&gt;&lt;author&gt;Liping Guo&lt;/author&gt;&lt;author&gt;Zisheng Ai&lt;/author&gt;&lt;/authors&gt;&lt;/contributors&gt;&lt;titles&gt;&lt;title&gt;An integrated analysis of cancer genes in clear cell renal cell carcinoma&lt;/title&gt;&lt;secondary-title&gt;Future Oncology&lt;/secondary-title&gt;&lt;/titles&gt;&lt;periodical&gt;&lt;full-title&gt;Future Oncology&lt;/full-title&gt;&lt;/periodical&gt;&lt;pages&gt;715-725&lt;/pages&gt;&lt;volume&gt;13&lt;/volume&gt;&lt;number&gt;8&lt;/number&gt;&lt;keywords&gt;&lt;keyword&gt;biomarkers/oncogenes/molecular oncology,genetics,molecular oncology&lt;/keyword&gt;&lt;/keywords&gt;&lt;dates&gt;&lt;year&gt;2017&lt;/year&gt;&lt;/dates&gt;&lt;accession-num&gt;28266251&lt;/accession-num&gt;&lt;urls&gt;&lt;related-urls&gt;&lt;url&gt;https://www.futuremedicine.com/doi/abs/10.2217/fon-2016-0473&lt;/url&gt;&lt;/related-urls&gt;&lt;/urls&gt;&lt;electronic-resource-num&gt;10.2217/fon-2016-0473&lt;/electronic-resource-num&gt;&lt;/record&gt;&lt;/Cite&gt;&lt;/EndNote&gt;</w:delInstrText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784752" w:rsidRPr="005E7440" w:rsidDel="00784752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delText>51</w:delText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="00784752" w:rsidRPr="005E7440" w:rsidDel="00784752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del>
          </w:p>
        </w:tc>
      </w:tr>
      <w:tr w:rsidR="00785BC7" w:rsidRPr="005E7440" w14:paraId="1EE95266" w14:textId="77777777" w:rsidTr="00785BC7">
        <w:trPr>
          <w:trHeight w:val="261"/>
          <w:jc w:val="center"/>
        </w:trPr>
        <w:tc>
          <w:tcPr>
            <w:tcW w:w="2212" w:type="dxa"/>
            <w:vAlign w:val="center"/>
          </w:tcPr>
          <w:p w14:paraId="51CC2179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Small cell lung cancer</w:t>
            </w:r>
          </w:p>
        </w:tc>
        <w:tc>
          <w:tcPr>
            <w:tcW w:w="9266" w:type="dxa"/>
            <w:vAlign w:val="center"/>
          </w:tcPr>
          <w:p w14:paraId="1F2D10C7" w14:textId="18AEEE1F" w:rsidR="009F1CB0" w:rsidRPr="005E7440" w:rsidRDefault="009F1CB0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E7440">
              <w:rPr>
                <w:rFonts w:ascii="Times New Roman" w:hAnsi="Times New Roman"/>
                <w:sz w:val="18"/>
                <w:szCs w:val="18"/>
              </w:rPr>
              <w:t>ITGB1</w:t>
            </w:r>
            <w:hyperlink w:anchor="_ENREF_53" w:tooltip="Wang, 2013 #564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&lt;EndNote&gt;&lt;Cite&gt;&lt;Author&gt;Wang&lt;/Author&gt;&lt;Year&gt;2013&lt;/Year&gt;&lt;RecNum&gt;564&lt;/RecNum&gt;&lt;DisplayText&gt;&lt;style face="superscript"&gt;53&lt;/style&gt;&lt;/DisplayText&gt;&lt;record&gt;&lt;rec-number&gt;564&lt;/rec-number&gt;&lt;foreign-keys&gt;&lt;key app="EN" db-id="a2vtdf5pxw0asfep90v5afzcadfsfwdxfpwx" timestamp="1614778315"&gt;564&lt;/key&gt;&lt;/foreign-keys&gt;&lt;ref-type name="Journal Article"&gt;17&lt;/ref-type&gt;&lt;contributors&gt;&lt;authors&gt;&lt;author&gt;Wang, Xiao-Min&lt;/author&gt;&lt;author&gt;Li, Jing&lt;/author&gt;&lt;author&gt;Yan, Ming-Xia&lt;/author&gt;&lt;author&gt;Liu, Lei&lt;/author&gt;&lt;author&gt;Jia, De-Shui&lt;/author&gt;&lt;author&gt;Geng, Qin&lt;/author&gt;&lt;author&gt;Lin, He-Chun&lt;/author&gt;&lt;author&gt;He, Xiang-Huo&lt;/author&gt;&lt;author&gt;Li, Jin-Jun&lt;/author&gt;&lt;author&gt;Yao, Ming&lt;/author&gt;&lt;/authors&gt;&lt;/contributors&gt;&lt;titles&gt;&lt;title&gt;Integrative Analyses Identify Osteopontin, LAMB3 and ITGB1 as Critical Pro-Metastatic Genes for Lung Cancer&lt;/title&gt;&lt;secondary-title&gt;PLOS ONE&lt;/secondary-title&gt;&lt;/titles&gt;&lt;periodical&gt;&lt;full-title&gt;PLOS ONE&lt;/full-title&gt;&lt;/periodical&gt;&lt;pages&gt;e55714&lt;/pages&gt;&lt;volume&gt;8&lt;/volume&gt;&lt;number&gt;2&lt;/number&gt;&lt;dates&gt;&lt;year&gt;2013&lt;/year&gt;&lt;/dates&gt;&lt;publisher&gt;Public Library of Science&lt;/publisher&gt;&lt;urls&gt;&lt;related-urls&gt;&lt;url&gt;https://doi.org/10.1371/journal.pone.0055714&lt;/url&gt;&lt;/related-urls&gt;&lt;/urls&gt;&lt;electronic-resource-num&gt;10.1371/journal.pone.0055714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53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 xml:space="preserve">; </w:t>
            </w:r>
            <w:r w:rsidR="004D6165" w:rsidRPr="005E7440">
              <w:rPr>
                <w:rFonts w:ascii="Times New Roman" w:hAnsi="Times New Roman"/>
                <w:sz w:val="18"/>
                <w:szCs w:val="18"/>
              </w:rPr>
              <w:t>COL4A1</w:t>
            </w:r>
            <w:hyperlink w:anchor="_ENREF_54" w:tooltip="Zhou, 2014 #565" w:history="1"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instrText xml:space="preserve"> ADDIN EN.CITE &lt;EndNote&gt;&lt;Cite&gt;&lt;Author&gt;Zhou&lt;/Author&gt;&lt;Year&gt;2014&lt;/Year&gt;&lt;RecNum&gt;565&lt;/RecNum&gt;&lt;DisplayText&gt;&lt;style face="superscript"&gt;54&lt;/style&gt;&lt;/DisplayText&gt;&lt;record&gt;&lt;rec-number&gt;565&lt;/rec-number&gt;&lt;foreign-keys&gt;&lt;key app="EN" db-id="a2vtdf5pxw0asfep90v5afzcadfsfwdxfpwx" timestamp="1614827597"&gt;565&lt;/key&gt;&lt;/foreign-keys&gt;&lt;ref-type name="Journal Article"&gt;17&lt;/ref-type&gt;&lt;contributors&gt;&lt;authors&gt;&lt;author&gt;Zhou, C.&lt;/author&gt;&lt;author&gt;Chen, H.&lt;/author&gt;&lt;author&gt;Han, L.&lt;/author&gt;&lt;author&gt;Wang, A.&lt;/author&gt;&lt;author&gt;Chen, L. A.&lt;/author&gt;&lt;/authors&gt;&lt;/contributors&gt;&lt;auth-address&gt;Department of Respiratory Medicine, Zhou Pu Hospital, 1500 Zhouyuan Road, Pudong new District, Shanghai, 201318, China, zhouchaoem@hotmail.com.&lt;/auth-address&gt;&lt;titles&gt;&lt;title&gt;Identification of featured biomarkers in different types of lung cancer with DNA microarray&lt;/title&gt;&lt;secondary-title&gt;Mol Biol Rep&lt;/secondary-title&gt;&lt;alt-title&gt;Molecular biology reports&lt;/alt-title&gt;&lt;/titles&gt;&lt;periodical&gt;&lt;full-title&gt;Mol Biol Rep&lt;/full-title&gt;&lt;abbr-1&gt;Molecular biology reports&lt;/abbr-1&gt;&lt;/periodical&gt;&lt;alt-periodical&gt;&lt;full-title&gt;Mol Biol Rep&lt;/full-title&gt;&lt;abbr-1&gt;Molecular biology reports&lt;/abbr-1&gt;&lt;/alt-periodical&gt;&lt;pages&gt;6357-63&lt;/pages&gt;&lt;volume&gt;41&lt;/volume&gt;&lt;number&gt;10&lt;/number&gt;&lt;edition&gt;2014/07/09&lt;/edition&gt;&lt;dates&gt;&lt;year&gt;2014&lt;/year&gt;&lt;pub-dates&gt;&lt;date&gt;Oct&lt;/date&gt;&lt;/pub-dates&gt;&lt;/dates&gt;&lt;isbn&gt;0301-4851&lt;/isbn&gt;&lt;accession-num&gt;25001589&lt;/accession-num&gt;&lt;urls&gt;&lt;/urls&gt;&lt;electronic-resource-num&gt;10.1007/s11033-014-3515-9&lt;/electronic-resource-num&gt;&lt;remote-database-provider&gt;NLM&lt;/remote-database-provider&gt;&lt;language&gt;eng&lt;/language&gt;&lt;/record&gt;&lt;/Cite&gt;&lt;/EndNote&gt;</w:instrText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hAnsi="Times New Roman"/>
                  <w:noProof/>
                  <w:sz w:val="18"/>
                  <w:szCs w:val="18"/>
                  <w:vertAlign w:val="superscript"/>
                </w:rPr>
                <w:t>54</w:t>
              </w:r>
              <w:r w:rsidR="0098786F" w:rsidRPr="005E7440">
                <w:rPr>
                  <w:rFonts w:ascii="Times New Roman" w:hAnsi="Times New Roman"/>
                  <w:sz w:val="18"/>
                  <w:szCs w:val="18"/>
                </w:rPr>
                <w:fldChar w:fldCharType="end"/>
              </w:r>
            </w:hyperlink>
            <w:del w:id="144" w:author="Admin" w:date="2021-05-07T21:39:00Z">
              <w:r w:rsidR="00E557D9" w:rsidRPr="005E7440" w:rsidDel="00356F6D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delText>;</w:delText>
              </w:r>
            </w:del>
            <w:r w:rsidR="008970B8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 </w:t>
            </w:r>
            <w:del w:id="145" w:author="Admin" w:date="2021-05-07T21:39:00Z">
              <w:r w:rsidR="00A85769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delText>LAMB3</w:delText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delInstrText xml:space="preserve"> HYPERLINK \l "_ENREF_54" \o "Wang, 2013 #564" </w:delInstrText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delInstrText xml:space="preserve"> ADDIN EN.CITE &lt;EndNote&gt;&lt;Cite&gt;&lt;Author&gt;Wang&lt;/Author&gt;&lt;Year&gt;2013&lt;/Year&gt;&lt;RecNum&gt;564&lt;/RecNum&gt;&lt;DisplayText&gt;&lt;style face="superscript"&gt;54&lt;/style&gt;&lt;/DisplayText&gt;&lt;record&gt;&lt;rec-number&gt;564&lt;/rec-number&gt;&lt;foreign-keys&gt;&lt;key app="EN" db-id="a2vtdf5pxw0asfep90v5afzcadfsfwdxfpwx" timestamp="1614778315"&gt;564&lt;/key&gt;&lt;/foreign-keys&gt;&lt;ref-type name="Journal Article"&gt;17&lt;/ref-type&gt;&lt;contributors&gt;&lt;authors&gt;&lt;author&gt;Wang, Xiao-Min&lt;/author&gt;&lt;author&gt;Li, Jing&lt;/author&gt;&lt;author&gt;Yan, Ming-Xia&lt;/author&gt;&lt;author&gt;Liu, Lei&lt;/author&gt;&lt;author&gt;Jia, De-Shui&lt;/author&gt;&lt;author&gt;Geng, Qin&lt;/author&gt;&lt;author&gt;Lin, He-Chun&lt;/author&gt;&lt;author&gt;He, Xiang-Huo&lt;/author&gt;&lt;author&gt;Li, Jin-Jun&lt;/author&gt;&lt;author&gt;Yao, Ming&lt;/author&gt;&lt;/authors&gt;&lt;/contributors&gt;&lt;titles&gt;&lt;title&gt;Integrative Analyses Identify Osteopontin, LAMB3 and ITGB1 as Critical Pro-Metastatic Genes for Lung Cancer&lt;/title&gt;&lt;secondary-title&gt;PLOS ONE&lt;/secondary-title&gt;&lt;/titles&gt;&lt;periodical&gt;&lt;full-title&gt;PLOS ONE&lt;/full-title&gt;&lt;/periodical&gt;&lt;pages&gt;e55714&lt;/pages&gt;&lt;volume&gt;8&lt;/volume&gt;&lt;number&gt;2&lt;/number&gt;&lt;dates&gt;&lt;year&gt;2013&lt;/year&gt;&lt;/dates&gt;&lt;publisher&gt;Public Library of Science&lt;/publisher&gt;&lt;urls&gt;&lt;related-urls&gt;&lt;url&gt;https://doi.org/10.1371/journal.pone.0055714&lt;/url&gt;&lt;/related-urls&gt;&lt;/urls&gt;&lt;electronic-resource-num&gt;10.1371/journal.pone.0055714&lt;/electronic-resource-num&gt;&lt;/record&gt;&lt;/Cite&gt;&lt;/EndNote&gt;</w:delInstrText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8321B6" w:rsidRPr="005E7440" w:rsidDel="00356F6D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delText>54</w:delText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="008321B6" w:rsidRPr="005E7440" w:rsidDel="00356F6D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del>
          </w:p>
        </w:tc>
      </w:tr>
      <w:tr w:rsidR="00785BC7" w:rsidRPr="005E7440" w14:paraId="14B2B754" w14:textId="77777777" w:rsidTr="00785BC7">
        <w:trPr>
          <w:trHeight w:val="280"/>
          <w:jc w:val="center"/>
        </w:trPr>
        <w:tc>
          <w:tcPr>
            <w:tcW w:w="2212" w:type="dxa"/>
            <w:vAlign w:val="center"/>
          </w:tcPr>
          <w:p w14:paraId="780ADE0E" w14:textId="77777777" w:rsidR="009F1CB0" w:rsidRPr="005E7440" w:rsidRDefault="009F1CB0" w:rsidP="008970B8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46" w:name="OLE_LINK18"/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Thyroid cancer</w:t>
            </w:r>
            <w:bookmarkEnd w:id="146"/>
          </w:p>
        </w:tc>
        <w:bookmarkStart w:id="147" w:name="OLE_LINK9"/>
        <w:bookmarkStart w:id="148" w:name="OLE_LINK11"/>
        <w:tc>
          <w:tcPr>
            <w:tcW w:w="9266" w:type="dxa"/>
            <w:vAlign w:val="center"/>
          </w:tcPr>
          <w:p w14:paraId="53F5B878" w14:textId="097DB361" w:rsidR="009F1CB0" w:rsidRPr="005E7440" w:rsidRDefault="008B57AF" w:rsidP="00E34073">
            <w:pPr>
              <w:spacing w:line="256" w:lineRule="auto"/>
              <w:rPr>
                <w:rFonts w:ascii="Times New Roman" w:eastAsia="Times New Roman" w:hAnsi="Times New Roman"/>
                <w:sz w:val="18"/>
                <w:szCs w:val="18"/>
                <w:highlight w:val="yellow"/>
              </w:rPr>
            </w:pPr>
            <w:r w:rsidRPr="005E7440">
              <w:fldChar w:fldCharType="begin"/>
            </w:r>
            <w:r w:rsidRPr="005E7440">
              <w:rPr>
                <w:rFonts w:ascii="Times New Roman" w:hAnsi="Times New Roman"/>
                <w:sz w:val="18"/>
                <w:szCs w:val="18"/>
              </w:rPr>
              <w:instrText xml:space="preserve"> HYPERLINK "https://doi.org/10.1016/j.mce.2009.10.009" </w:instrText>
            </w:r>
            <w:r w:rsidRPr="005E7440">
              <w:fldChar w:fldCharType="separate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NTRK1</w:t>
            </w:r>
            <w:r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bookmarkEnd w:id="147"/>
            <w:bookmarkEnd w:id="148"/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HYPERLINK \l "_ENREF_55" \o "Greco, 2010 #101"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PEVuZE5vdGU+PENpdGU+PEF1dGhvcj5HcmVjbzwvQXV0aG9yPjxZZWFyPjIwMTA8L1llYXI+PFJl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begin">
                <w:fldData xml:space="preserve">PEVuZE5vdGU+PENpdGU+PEF1dGhvcj5HcmVjbzwvQXV0aG9yPjxZZWFyPjIwMTA8L1llYXI+PFJl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</w:fldData>
              </w:fldCha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instrText xml:space="preserve"> ADDIN EN.CITE.DATA </w:instrTex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separate"/>
            </w:r>
            <w:r w:rsidR="0098786F" w:rsidRPr="005E7440">
              <w:rPr>
                <w:rStyle w:val="Hyperlink"/>
                <w:rFonts w:ascii="Times New Roman" w:eastAsia="Times New Roman" w:hAnsi="Times New Roman"/>
                <w:noProof/>
                <w:color w:val="auto"/>
                <w:sz w:val="18"/>
                <w:szCs w:val="18"/>
                <w:u w:val="none"/>
                <w:vertAlign w:val="superscript"/>
              </w:rPr>
              <w:t>55-57</w:t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8786F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fldChar w:fldCharType="end"/>
            </w:r>
            <w:r w:rsidR="009F1CB0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>;</w:t>
            </w:r>
            <w:del w:id="149" w:author="Admin" w:date="2021-05-07T21:40:00Z"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  <w:rPrChange w:id="150" w:author="Admin" w:date="2021-05-07T20:35:00Z">
                    <w:rPr>
                      <w:rStyle w:val="Hyperlink"/>
                      <w:rFonts w:ascii="Times New Roman" w:eastAsia="Times New Roman" w:hAnsi="Times New Roman"/>
                      <w:b/>
                      <w:bCs/>
                      <w:color w:val="auto"/>
                      <w:sz w:val="18"/>
                      <w:szCs w:val="18"/>
                      <w:u w:val="none"/>
                    </w:rPr>
                  </w:rPrChange>
                </w:rPr>
                <w:delText>R</w:delText>
              </w:r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  <w:rPrChange w:id="151" w:author="Admin" w:date="2021-05-07T20:35:00Z">
                    <w:rPr>
                      <w:rStyle w:val="Hyperlink"/>
                      <w:rFonts w:eastAsia="Times New Roman"/>
                      <w:b/>
                      <w:bCs/>
                      <w:color w:val="auto"/>
                      <w:sz w:val="18"/>
                      <w:szCs w:val="18"/>
                      <w:u w:val="none"/>
                    </w:rPr>
                  </w:rPrChange>
                </w:rPr>
                <w:delText>ET</w:delText>
              </w:r>
              <w:r w:rsidR="006B7CD1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</w:rPr>
                <w:fldChar w:fldCharType="begin"/>
              </w:r>
              <w:r w:rsidR="006B7CD1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</w:rPr>
                <w:delInstrText xml:space="preserve"> HYPERLINK \l "_ENREF_54" \o "Tirrò, 2019 #563" </w:delInstrText>
              </w:r>
              <w:r w:rsidR="006B7CD1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</w:rPr>
                <w:fldChar w:fldCharType="separate"/>
              </w:r>
              <w:r w:rsidR="006B7CD1" w:rsidRPr="005E7440" w:rsidDel="006B7CD1">
                <w:rPr>
                  <w:rFonts w:ascii="Times New Roman" w:hAnsi="Times New Roman"/>
                  <w:strike/>
                  <w:highlight w:val="yellow"/>
                  <w:rPrChange w:id="152" w:author="Admin" w:date="2021-05-07T20:35:00Z">
                    <w:rPr>
                      <w:rStyle w:val="Hyperlink"/>
                      <w:rFonts w:eastAsia="Times New Roman"/>
                      <w:color w:val="auto"/>
                      <w:sz w:val="18"/>
                      <w:szCs w:val="18"/>
                      <w:u w:val="none"/>
                    </w:rPr>
                  </w:rPrChange>
                </w:rPr>
                <w:fldChar w:fldCharType="begin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sz w:val="18"/>
                  <w:szCs w:val="18"/>
                  <w:highlight w:val="yellow"/>
                </w:rPr>
                <w:delInstrText xml:space="preserve"> ADDIN EN.CITE &lt;EndNote&gt;&lt;Cite&gt;&lt;Author&gt;Tirrò&lt;/Author&gt;&lt;Year&gt;2019&lt;/Year&gt;&lt;RecNum&gt;563&lt;/RecNum&gt;&lt;DisplayText&gt;&lt;style face="superscript"&gt;54&lt;/style&gt;&lt;/DisplayText&gt;&lt;record&gt;&lt;rec-number&gt;563&lt;/rec-number&gt;&lt;foreign-keys&gt;&lt;key app="EN" db-id="5pxazefd3xvtefef5wwpxpvr2fd2zxdfewxf" timestamp="1614820356"&gt;563&lt;/key&gt;&lt;/foreign-keys&gt;&lt;ref-type name="Journal Article"&gt;17&lt;/ref-type&gt;&lt;contributors&gt;&lt;authors&gt;&lt;author&gt;Tirrò, Elena&lt;/author&gt;&lt;author&gt;Martorana, Federica&lt;/author&gt;&lt;author&gt;Romano, Chiara&lt;/author&gt;&lt;author&gt;Vitale, Silvia Rita&lt;/author&gt;&lt;author&gt;Motta, Gianmarco&lt;/author&gt;&lt;author&gt;Di Gregorio, Sandra&lt;/author&gt;&lt;author&gt;Massimino, Michele&lt;/author&gt;&lt;author&gt;Pennisi, Maria Stella&lt;/author&gt;&lt;author&gt;Stella, Stefania&lt;/author&gt;&lt;author&gt;Puma, Adriana&lt;/author&gt;&lt;author&gt;Gianì, Fiorenza&lt;/author&gt;&lt;author&gt;Russo, Marco&lt;/author&gt;&lt;author&gt;Manzella, Livia&lt;/author&gt;&lt;author&gt;Vigneri, Paolo&lt;/author&gt;&lt;/authors&gt;&lt;/contributors&gt;&lt;titles&gt;&lt;title&gt;Molecular Alterations in Thyroid Cancer: From Bench to Clinical Practice&lt;/title&gt;&lt;secondary-title&gt;Genes&lt;/secondary-title&gt;&lt;/titles&gt;&lt;periodical&gt;&lt;full-title&gt;Genes&lt;/full-title&gt;&lt;/periodical&gt;&lt;pages&gt;709&lt;/pages&gt;&lt;volume&gt;10&lt;/volume&gt;&lt;number&gt;9&lt;/number&gt;&lt;dates&gt;&lt;year&gt;2019&lt;/year&gt;&lt;/dates&gt;&lt;isbn&gt;2073-4425&lt;/isbn&gt;&lt;accession-num&gt;doi:10.3390/genes10090709&lt;/accession-num&gt;&lt;urls&gt;&lt;related-urls&gt;&lt;url&gt;https://www.mdpi.com/2073-4425/10/9/709&lt;/url&gt;&lt;/related-urls&gt;&lt;/urls&gt;&lt;/record&gt;&lt;/Cite&gt;&lt;/EndNote&gt;</w:delInstrText>
              </w:r>
              <w:r w:rsidR="006B7CD1" w:rsidRPr="005E7440" w:rsidDel="006B7CD1">
                <w:rPr>
                  <w:rFonts w:ascii="Times New Roman" w:hAnsi="Times New Roman"/>
                  <w:strike/>
                  <w:highlight w:val="yellow"/>
                  <w:rPrChange w:id="153" w:author="Admin" w:date="2021-05-07T20:35:00Z">
                    <w:rPr>
                      <w:rStyle w:val="Hyperlink"/>
                      <w:rFonts w:eastAsia="Times New Roman"/>
                      <w:color w:val="auto"/>
                      <w:sz w:val="18"/>
                      <w:szCs w:val="18"/>
                      <w:u w:val="none"/>
                    </w:rPr>
                  </w:rPrChange>
                </w:rPr>
                <w:fldChar w:fldCharType="separate"/>
              </w:r>
              <w:r w:rsidR="006B7CD1" w:rsidRPr="005E7440" w:rsidDel="006B7CD1">
                <w:rPr>
                  <w:rFonts w:ascii="Times New Roman" w:eastAsia="Times New Roman" w:hAnsi="Times New Roman"/>
                  <w:strike/>
                  <w:noProof/>
                  <w:sz w:val="18"/>
                  <w:szCs w:val="18"/>
                  <w:highlight w:val="yellow"/>
                  <w:vertAlign w:val="superscript"/>
                </w:rPr>
                <w:delText>54</w:delText>
              </w:r>
              <w:r w:rsidR="006B7CD1" w:rsidRPr="005E7440" w:rsidDel="006B7CD1">
                <w:rPr>
                  <w:rFonts w:ascii="Times New Roman" w:hAnsi="Times New Roman"/>
                  <w:strike/>
                  <w:highlight w:val="yellow"/>
                  <w:rPrChange w:id="154" w:author="Admin" w:date="2021-05-07T20:35:00Z">
                    <w:rPr>
                      <w:rStyle w:val="Hyperlink"/>
                      <w:rFonts w:eastAsia="Times New Roman"/>
                      <w:color w:val="auto"/>
                      <w:sz w:val="18"/>
                      <w:szCs w:val="18"/>
                      <w:u w:val="none"/>
                    </w:rPr>
                  </w:rPrChange>
                </w:rPr>
                <w:fldChar w:fldCharType="end"/>
              </w:r>
              <w:r w:rsidR="006B7CD1" w:rsidRPr="005E7440" w:rsidDel="006B7CD1">
                <w:rPr>
                  <w:rStyle w:val="Hyperlink"/>
                  <w:rFonts w:ascii="Times New Roman" w:eastAsia="Times New Roman" w:hAnsi="Times New Roman"/>
                  <w:b/>
                  <w:bCs/>
                  <w:strike/>
                  <w:color w:val="auto"/>
                  <w:sz w:val="18"/>
                  <w:szCs w:val="18"/>
                  <w:highlight w:val="yellow"/>
                  <w:u w:val="none"/>
                </w:rPr>
                <w:fldChar w:fldCharType="end"/>
              </w:r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sz w:val="18"/>
                  <w:szCs w:val="18"/>
                </w:rPr>
                <w:delText>{Bounacer, 1997 #564}</w:delText>
              </w:r>
              <w:r w:rsidR="00A35CBB" w:rsidRPr="005E7440" w:rsidDel="006B7CD1">
                <w:rPr>
                  <w:rStyle w:val="Hyperlink"/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  <w:r w:rsidR="00E557D9" w:rsidRPr="005E7440" w:rsidDel="006B7CD1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delText>;</w:delText>
              </w:r>
            </w:del>
            <w:r w:rsidR="00E557D9" w:rsidRPr="005E7440">
              <w:rPr>
                <w:rStyle w:val="Hyperlink"/>
                <w:rFonts w:ascii="Times New Roman" w:eastAsia="Times New Roman" w:hAnsi="Times New Roman"/>
                <w:color w:val="auto"/>
                <w:sz w:val="18"/>
                <w:szCs w:val="18"/>
                <w:u w:val="none"/>
              </w:rPr>
              <w:t xml:space="preserve"> </w:t>
            </w:r>
            <w:hyperlink r:id="rId21" w:history="1">
              <w:r w:rsidR="00E557D9" w:rsidRPr="005E7440">
                <w:rPr>
                  <w:rStyle w:val="Hyperlink"/>
                  <w:rFonts w:ascii="Times New Roman" w:eastAsia="Times New Roman" w:hAnsi="Times New Roman"/>
                  <w:color w:val="auto"/>
                  <w:sz w:val="18"/>
                  <w:szCs w:val="18"/>
                  <w:u w:val="none"/>
                </w:rPr>
                <w:t>TPM3</w:t>
              </w:r>
            </w:hyperlink>
            <w:hyperlink w:anchor="_ENREF_56" w:tooltip="Bounacer, 2000 #155" w:history="1"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begin"/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instrText xml:space="preserve"> ADDIN EN.CITE &lt;EndNote&gt;&lt;Cite&gt;&lt;Author&gt;Bounacer&lt;/Author&gt;&lt;Year&gt;2000&lt;/Year&gt;&lt;RecNum&gt;155&lt;/RecNum&gt;&lt;DisplayText&gt;&lt;style face="superscript"&gt;56&lt;/style&gt;&lt;/DisplayText&gt;&lt;record&gt;&lt;rec-number&gt;155&lt;/rec-number&gt;&lt;foreign-keys&gt;&lt;key app="EN" db-id="a2vtdf5pxw0asfep90v5afzcadfsfwdxfpwx" timestamp="0"&gt;155&lt;/key&gt;&lt;/foreign-keys&gt;&lt;ref-type name="Journal Article"&gt;17&lt;/ref-type&gt;&lt;contributors&gt;&lt;authors&gt;&lt;author&gt;Bounacer, A.&lt;/author&gt;&lt;author&gt;Schlumberger, M.&lt;/author&gt;&lt;author&gt;Wicker, R.&lt;/author&gt;&lt;author&gt;Du-Villard, J. A.&lt;/author&gt;&lt;author&gt;Caillou, B.&lt;/author&gt;&lt;author&gt;Sarasin, A.&lt;/author&gt;&lt;author&gt;Suárez, H. G.&lt;/author&gt;&lt;/authors&gt;&lt;/contributors&gt;&lt;titles&gt;&lt;title&gt;Search for NTRK1 proto-oncogene rearrangements in human thyroid tumours originated after therapeutic radiation&lt;/title&gt;&lt;secondary-title&gt;British Journal of Cancer&lt;/secondary-title&gt;&lt;/titles&gt;&lt;pages&gt;308-314&lt;/pages&gt;&lt;volume&gt;82&lt;/volume&gt;&lt;number&gt;2&lt;/number&gt;&lt;dates&gt;&lt;year&gt;2000&lt;/year&gt;&lt;pub-dates&gt;&lt;date&gt;2000/01/01&lt;/date&gt;&lt;/pub-dates&gt;&lt;/dates&gt;&lt;isbn&gt;1532-1827&lt;/isbn&gt;&lt;urls&gt;&lt;related-urls&gt;&lt;url&gt;https://doi.org/10.1054/bjoc.1999.0920&lt;/url&gt;&lt;/related-urls&gt;&lt;/urls&gt;&lt;electronic-resource-num&gt;10.1054/bjoc.1999.0920&lt;/electronic-resource-num&gt;&lt;/record&gt;&lt;/Cite&gt;&lt;/EndNote&gt;</w:instrTex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separate"/>
              </w:r>
              <w:r w:rsidR="0098786F" w:rsidRPr="005E7440">
                <w:rPr>
                  <w:rFonts w:ascii="Times New Roman" w:eastAsia="Times New Roman" w:hAnsi="Times New Roman"/>
                  <w:noProof/>
                  <w:sz w:val="18"/>
                  <w:szCs w:val="18"/>
                  <w:vertAlign w:val="superscript"/>
                </w:rPr>
                <w:t>56</w:t>
              </w:r>
              <w:r w:rsidR="0098786F" w:rsidRPr="005E7440">
                <w:rPr>
                  <w:rFonts w:ascii="Times New Roman" w:eastAsia="Times New Roman" w:hAnsi="Times New Roman"/>
                  <w:sz w:val="18"/>
                  <w:szCs w:val="18"/>
                </w:rPr>
                <w:fldChar w:fldCharType="end"/>
              </w:r>
            </w:hyperlink>
          </w:p>
        </w:tc>
      </w:tr>
      <w:bookmarkEnd w:id="46"/>
    </w:tbl>
    <w:p w14:paraId="272FBBED" w14:textId="3C1C5A27" w:rsidR="009F1CB0" w:rsidRDefault="009F1CB0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26BB5626" w14:textId="77777777" w:rsidR="00B84B76" w:rsidRDefault="00B84B76" w:rsidP="00731B07">
      <w:pPr>
        <w:rPr>
          <w:rFonts w:ascii="Times New Roman" w:hAnsi="Times New Roman"/>
          <w:sz w:val="18"/>
          <w:szCs w:val="18"/>
          <w:lang w:eastAsia="ko-KR"/>
        </w:rPr>
      </w:pPr>
    </w:p>
    <w:tbl>
      <w:tblPr>
        <w:tblW w:w="11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300"/>
        <w:gridCol w:w="7440"/>
      </w:tblGrid>
      <w:tr w:rsidR="00EC4CAC" w:rsidRPr="005E7440" w14:paraId="22E962BD" w14:textId="77777777" w:rsidTr="006107DA">
        <w:trPr>
          <w:trHeight w:val="300"/>
          <w:jc w:val="center"/>
        </w:trPr>
        <w:tc>
          <w:tcPr>
            <w:tcW w:w="11400" w:type="dxa"/>
            <w:gridSpan w:val="3"/>
            <w:shd w:val="clear" w:color="auto" w:fill="auto"/>
            <w:noWrap/>
            <w:vAlign w:val="center"/>
            <w:hideMark/>
          </w:tcPr>
          <w:p w14:paraId="54CBA0EC" w14:textId="47E79753" w:rsidR="00EC4CAC" w:rsidRPr="005E7440" w:rsidRDefault="00EC4CAC" w:rsidP="00903F2C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t>Table S3</w:t>
            </w:r>
            <w:r w:rsidR="00903F2C" w:rsidRPr="005E7440">
              <w:rPr>
                <w:rFonts w:ascii="Times New Roman" w:hAnsi="Times New Roman"/>
                <w:b/>
                <w:bCs/>
                <w:sz w:val="18"/>
                <w:szCs w:val="18"/>
              </w:rPr>
              <w:t>.</w:t>
            </w:r>
            <w:r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="00ED02D5" w:rsidRPr="005E7440">
              <w:rPr>
                <w:rFonts w:ascii="Times New Roman" w:hAnsi="Times New Roman"/>
                <w:bCs/>
                <w:sz w:val="18"/>
                <w:szCs w:val="18"/>
              </w:rPr>
              <w:t xml:space="preserve">Comparison between </w:t>
            </w:r>
            <w:r w:rsidR="00061300">
              <w:rPr>
                <w:rFonts w:ascii="Times New Roman" w:hAnsi="Times New Roman"/>
                <w:bCs/>
                <w:sz w:val="18"/>
                <w:szCs w:val="18"/>
              </w:rPr>
              <w:t>O</w:t>
            </w:r>
            <w:r w:rsidR="00ED02D5" w:rsidRPr="005E7440">
              <w:rPr>
                <w:rFonts w:ascii="Times New Roman" w:hAnsi="Times New Roman"/>
                <w:bCs/>
                <w:sz w:val="18"/>
                <w:szCs w:val="18"/>
              </w:rPr>
              <w:t>ur top 1 prediction and four previous network-based approaches.</w:t>
            </w:r>
          </w:p>
        </w:tc>
      </w:tr>
      <w:tr w:rsidR="00EC4CAC" w:rsidRPr="005E7440" w14:paraId="695A7800" w14:textId="77777777" w:rsidTr="006107DA">
        <w:trPr>
          <w:trHeight w:val="300"/>
          <w:jc w:val="center"/>
        </w:trPr>
        <w:tc>
          <w:tcPr>
            <w:tcW w:w="11400" w:type="dxa"/>
            <w:gridSpan w:val="3"/>
            <w:shd w:val="clear" w:color="auto" w:fill="auto"/>
            <w:vAlign w:val="center"/>
            <w:hideMark/>
          </w:tcPr>
          <w:p w14:paraId="6E7DC0CD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2648"/>
                <w:sz w:val="18"/>
                <w:szCs w:val="18"/>
              </w:rPr>
            </w:pPr>
            <w:r w:rsidRPr="00C8687E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Input</w:t>
            </w:r>
            <w:r w:rsidRPr="005E7440">
              <w:rPr>
                <w:rFonts w:ascii="Times New Roman" w:eastAsia="Times New Roman" w:hAnsi="Times New Roman"/>
                <w:sz w:val="18"/>
                <w:szCs w:val="18"/>
              </w:rPr>
              <w:t>:</w:t>
            </w:r>
          </w:p>
        </w:tc>
      </w:tr>
      <w:tr w:rsidR="00EC4CAC" w:rsidRPr="005E7440" w14:paraId="78CF7D04" w14:textId="77777777" w:rsidTr="006107DA">
        <w:trPr>
          <w:trHeight w:val="45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4EBA77D5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List names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62940C6E" w14:textId="67C8CC9C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Number of elements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64ADC0EF" w14:textId="48B37F8B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Number of unique elements</w:t>
            </w:r>
          </w:p>
        </w:tc>
      </w:tr>
      <w:tr w:rsidR="00CD4779" w:rsidRPr="005E7440" w14:paraId="6485CED5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</w:tcPr>
          <w:p w14:paraId="47DC80FE" w14:textId="2F347AE3" w:rsidR="00CD4779" w:rsidRPr="005E7440" w:rsidRDefault="00CD4779" w:rsidP="00CD4779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Our top1 prediction</w:t>
            </w:r>
          </w:p>
        </w:tc>
        <w:tc>
          <w:tcPr>
            <w:tcW w:w="1300" w:type="dxa"/>
            <w:shd w:val="clear" w:color="000000" w:fill="FFFFFF"/>
            <w:vAlign w:val="center"/>
          </w:tcPr>
          <w:p w14:paraId="714D73A0" w14:textId="0B5B176E" w:rsidR="00CD4779" w:rsidRPr="005E7440" w:rsidRDefault="00CD4779" w:rsidP="00CD477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15</w:t>
            </w:r>
          </w:p>
        </w:tc>
        <w:tc>
          <w:tcPr>
            <w:tcW w:w="7440" w:type="dxa"/>
            <w:shd w:val="clear" w:color="000000" w:fill="FFFFFF"/>
            <w:vAlign w:val="center"/>
          </w:tcPr>
          <w:p w14:paraId="4359BBC8" w14:textId="409E9CF2" w:rsidR="00CD4779" w:rsidRPr="005E7440" w:rsidRDefault="00CD4779" w:rsidP="00CD477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15</w:t>
            </w:r>
          </w:p>
        </w:tc>
      </w:tr>
      <w:tr w:rsidR="00CD4779" w:rsidRPr="005E7440" w14:paraId="195CAAB2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</w:tcPr>
          <w:p w14:paraId="16A6305B" w14:textId="30DB9BBA" w:rsidR="00CD4779" w:rsidRPr="005E7440" w:rsidRDefault="00CD4779" w:rsidP="00CD4779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Liu's prediction</w:t>
            </w:r>
          </w:p>
        </w:tc>
        <w:tc>
          <w:tcPr>
            <w:tcW w:w="1300" w:type="dxa"/>
            <w:shd w:val="clear" w:color="000000" w:fill="FFFFFF"/>
            <w:vAlign w:val="center"/>
          </w:tcPr>
          <w:p w14:paraId="0099CC88" w14:textId="73F20629" w:rsidR="00CD4779" w:rsidRPr="005E7440" w:rsidRDefault="00CD4779" w:rsidP="00CD477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27</w:t>
            </w:r>
          </w:p>
        </w:tc>
        <w:tc>
          <w:tcPr>
            <w:tcW w:w="7440" w:type="dxa"/>
            <w:shd w:val="clear" w:color="000000" w:fill="FFFFFF"/>
            <w:vAlign w:val="center"/>
          </w:tcPr>
          <w:p w14:paraId="27483D19" w14:textId="26E339B3" w:rsidR="00CD4779" w:rsidRPr="005E7440" w:rsidRDefault="00CD4779" w:rsidP="00CD4779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27</w:t>
            </w:r>
          </w:p>
        </w:tc>
      </w:tr>
      <w:tr w:rsidR="00EC4CAC" w:rsidRPr="005E7440" w14:paraId="160950C9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4AFC0DBF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Emig's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42A825A3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17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47B8C278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17</w:t>
            </w:r>
          </w:p>
        </w:tc>
      </w:tr>
      <w:tr w:rsidR="00EC4CAC" w:rsidRPr="005E7440" w14:paraId="6195D5D4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7E6CE4AA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328D500F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7245247D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16</w:t>
            </w:r>
          </w:p>
        </w:tc>
      </w:tr>
      <w:tr w:rsidR="00EC4CAC" w:rsidRPr="005E7440" w14:paraId="674567DE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2F060364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Wang's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14BCEDB2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25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2EF77B64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25</w:t>
            </w:r>
          </w:p>
        </w:tc>
      </w:tr>
      <w:tr w:rsidR="00EC4CAC" w:rsidRPr="005E7440" w14:paraId="6774EE4E" w14:textId="77777777" w:rsidTr="006107DA">
        <w:trPr>
          <w:trHeight w:val="450"/>
          <w:jc w:val="center"/>
        </w:trPr>
        <w:tc>
          <w:tcPr>
            <w:tcW w:w="3960" w:type="dxa"/>
            <w:gridSpan w:val="2"/>
            <w:shd w:val="clear" w:color="000000" w:fill="FFFFFF"/>
            <w:vAlign w:val="center"/>
            <w:hideMark/>
          </w:tcPr>
          <w:p w14:paraId="6CAEA6DB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Overall number of unique elements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03441F64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93</w:t>
            </w:r>
          </w:p>
        </w:tc>
      </w:tr>
      <w:tr w:rsidR="00EC4CAC" w:rsidRPr="005E7440" w14:paraId="32915B61" w14:textId="77777777" w:rsidTr="006107DA">
        <w:trPr>
          <w:trHeight w:val="450"/>
          <w:jc w:val="center"/>
        </w:trPr>
        <w:tc>
          <w:tcPr>
            <w:tcW w:w="11400" w:type="dxa"/>
            <w:gridSpan w:val="3"/>
            <w:shd w:val="clear" w:color="000000" w:fill="FFFFFF"/>
            <w:vAlign w:val="center"/>
            <w:hideMark/>
          </w:tcPr>
          <w:p w14:paraId="59808594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b/>
                <w:bCs/>
                <w:color w:val="333333"/>
                <w:sz w:val="18"/>
                <w:szCs w:val="18"/>
              </w:rPr>
              <w:t>Output:</w:t>
            </w:r>
          </w:p>
        </w:tc>
      </w:tr>
      <w:tr w:rsidR="00EC4CAC" w:rsidRPr="005E7440" w14:paraId="41C322F8" w14:textId="77777777" w:rsidTr="006107DA">
        <w:trPr>
          <w:trHeight w:val="300"/>
          <w:jc w:val="center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0D6B5F33" w14:textId="77777777" w:rsidR="00EC4CAC" w:rsidRPr="00EB5AE4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5AE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2FDB86" w14:textId="77777777" w:rsidR="00EC4CAC" w:rsidRPr="00EB5AE4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5AE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440" w:type="dxa"/>
            <w:shd w:val="clear" w:color="auto" w:fill="auto"/>
            <w:noWrap/>
            <w:vAlign w:val="center"/>
            <w:hideMark/>
          </w:tcPr>
          <w:p w14:paraId="2605A622" w14:textId="77777777" w:rsidR="00EC4CAC" w:rsidRPr="00EB5AE4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5AE4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Elements</w:t>
            </w:r>
          </w:p>
        </w:tc>
      </w:tr>
      <w:tr w:rsidR="00EC4CAC" w:rsidRPr="005E7440" w14:paraId="7D2A33BC" w14:textId="77777777" w:rsidTr="006107DA">
        <w:trPr>
          <w:trHeight w:val="300"/>
          <w:jc w:val="center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76215BE8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Liu's prediction Our top1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78CFCEFC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5744958D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HGF FGF2 ITGB1</w:t>
            </w:r>
          </w:p>
        </w:tc>
      </w:tr>
      <w:tr w:rsidR="00EC4CAC" w:rsidRPr="005E7440" w14:paraId="56165425" w14:textId="77777777" w:rsidTr="006107DA">
        <w:trPr>
          <w:trHeight w:val="45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570FBA9E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Emig's prediction Our top1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11771B0A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215507BB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EGFR</w:t>
            </w:r>
          </w:p>
        </w:tc>
      </w:tr>
      <w:tr w:rsidR="00EC4CAC" w:rsidRPr="005E7440" w14:paraId="6799130F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31A6E6A9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Li's prediction Our top1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6AEBA55A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6D33643B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GRB2</w:t>
            </w:r>
          </w:p>
        </w:tc>
      </w:tr>
      <w:tr w:rsidR="00EC4CAC" w:rsidRPr="005E7440" w14:paraId="680DA2AF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767D0861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Liu's prediction Wang's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35B75A97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561B1551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CDK1 PLK1</w:t>
            </w:r>
          </w:p>
        </w:tc>
      </w:tr>
      <w:tr w:rsidR="00EC4CAC" w:rsidRPr="005E7440" w14:paraId="5FB182FC" w14:textId="77777777" w:rsidTr="006107DA">
        <w:trPr>
          <w:trHeight w:val="30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6E2700BE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Our top1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69546BD0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66B8EEE4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KRAS SUFU NTRK1 RASSF1 EGF LRP6 ALK CRK IGF-1 CALM1</w:t>
            </w:r>
          </w:p>
        </w:tc>
      </w:tr>
      <w:tr w:rsidR="00EC4CAC" w:rsidRPr="005E7440" w14:paraId="3B31A343" w14:textId="77777777" w:rsidTr="006107DA">
        <w:trPr>
          <w:trHeight w:val="45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37FAD570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Liu's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2CDB0600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22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6981FF72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LYN YES1 BID IGF1 XIAP APAF1 IL6 PTGS2 TH PRKAB1 TNF HDAC1 NFKB1 WEE1 CD4 PRKCZ CDK2 CDC42 CDK5 PPARA CASP3 E2F1</w:t>
            </w:r>
          </w:p>
        </w:tc>
      </w:tr>
      <w:tr w:rsidR="00EC4CAC" w:rsidRPr="005E7440" w14:paraId="46E3D587" w14:textId="77777777" w:rsidTr="006107DA">
        <w:trPr>
          <w:trHeight w:val="45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7A511BED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Wang's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14A94418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23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3CA5FCE6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CHKA BUB1 MTOR PDGFRA PRKCSH CHEK2 CDK16 MARK2 STK17B NEK2 CSNK2B RAF1 CDC7 AURKA AK2 CERK BRD2 STK38 PLK4 SRPK1 UCK2 TTK PKC</w:t>
            </w:r>
          </w:p>
        </w:tc>
      </w:tr>
      <w:tr w:rsidR="00EC4CAC" w:rsidRPr="005E7440" w14:paraId="4D975B69" w14:textId="77777777" w:rsidTr="006107DA">
        <w:trPr>
          <w:trHeight w:val="450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2D836AF2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Emig's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25AA83A8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16</w:t>
            </w:r>
          </w:p>
        </w:tc>
        <w:tc>
          <w:tcPr>
            <w:tcW w:w="7440" w:type="dxa"/>
            <w:shd w:val="clear" w:color="000000" w:fill="FFFFFF"/>
            <w:vAlign w:val="center"/>
            <w:hideMark/>
          </w:tcPr>
          <w:p w14:paraId="19899149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c-Fos NF-kB p50/p65 AP-1 STAT3 GCR-alpha HIF1A RelA (p65 NF-kB subunit) c-Jun STAT5 STAT5B p53 c-Src STAT5A CDK1 (p34) NF-kB JAK1</w:t>
            </w:r>
          </w:p>
        </w:tc>
      </w:tr>
      <w:tr w:rsidR="00EC4CAC" w:rsidRPr="005E7440" w14:paraId="7B28F82B" w14:textId="77777777" w:rsidTr="006107DA">
        <w:trPr>
          <w:trHeight w:val="465"/>
          <w:jc w:val="center"/>
        </w:trPr>
        <w:tc>
          <w:tcPr>
            <w:tcW w:w="2660" w:type="dxa"/>
            <w:shd w:val="clear" w:color="000000" w:fill="FFFFFF"/>
            <w:vAlign w:val="center"/>
            <w:hideMark/>
          </w:tcPr>
          <w:p w14:paraId="429AA655" w14:textId="77777777" w:rsidR="00EC4CAC" w:rsidRPr="005E7440" w:rsidRDefault="00EC4CAC" w:rsidP="006107DA">
            <w:pPr>
              <w:spacing w:line="240" w:lineRule="auto"/>
              <w:jc w:val="both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lastRenderedPageBreak/>
              <w:t>Li's prediction</w:t>
            </w:r>
          </w:p>
        </w:tc>
        <w:tc>
          <w:tcPr>
            <w:tcW w:w="1300" w:type="dxa"/>
            <w:shd w:val="clear" w:color="000000" w:fill="FFFFFF"/>
            <w:vAlign w:val="center"/>
            <w:hideMark/>
          </w:tcPr>
          <w:p w14:paraId="41EBE6E4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15</w:t>
            </w:r>
          </w:p>
        </w:tc>
        <w:tc>
          <w:tcPr>
            <w:tcW w:w="7440" w:type="dxa"/>
            <w:shd w:val="clear" w:color="auto" w:fill="auto"/>
            <w:vAlign w:val="center"/>
            <w:hideMark/>
          </w:tcPr>
          <w:p w14:paraId="120594C5" w14:textId="77777777" w:rsidR="00EC4CAC" w:rsidRPr="005E7440" w:rsidRDefault="00EC4CAC" w:rsidP="006107D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</w:pPr>
            <w:r w:rsidRPr="005E7440">
              <w:rPr>
                <w:rFonts w:ascii="Times New Roman" w:eastAsia="Times New Roman" w:hAnsi="Times New Roman"/>
                <w:color w:val="333333"/>
                <w:sz w:val="18"/>
                <w:szCs w:val="18"/>
              </w:rPr>
              <w:t>TRAF2 NOTCH2 NL N2N MTUS2 ASH KRT40 LAPSER1 SIRT1 KA36 GOLGA2 NCK1 KRT31 KIAA1813 LZTS2 NCK</w:t>
            </w:r>
          </w:p>
        </w:tc>
      </w:tr>
    </w:tbl>
    <w:p w14:paraId="0F931ABF" w14:textId="1975BAAD" w:rsidR="00D32554" w:rsidRDefault="00D32554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5487358B" w14:textId="77777777" w:rsidR="00D32554" w:rsidRDefault="00D32554" w:rsidP="00731B07">
      <w:pPr>
        <w:rPr>
          <w:rFonts w:ascii="Times New Roman" w:hAnsi="Times New Roman"/>
          <w:sz w:val="18"/>
          <w:szCs w:val="18"/>
          <w:lang w:eastAsia="ko-KR"/>
        </w:rPr>
      </w:pPr>
    </w:p>
    <w:p w14:paraId="6D494597" w14:textId="77777777" w:rsidR="00846C93" w:rsidRPr="00B214F3" w:rsidRDefault="00846C93" w:rsidP="005870E9">
      <w:pPr>
        <w:pStyle w:val="RefHead"/>
        <w:rPr>
          <w:rFonts w:ascii="Arial" w:hAnsi="Arial" w:cs="Arial"/>
          <w:b w:val="0"/>
          <w:sz w:val="24"/>
          <w:szCs w:val="24"/>
          <w:lang w:eastAsia="ko-KR"/>
        </w:rPr>
      </w:pPr>
      <w:r w:rsidRPr="00B214F3">
        <w:rPr>
          <w:rFonts w:ascii="Arial" w:hAnsi="Arial" w:cs="Arial"/>
          <w:sz w:val="24"/>
          <w:szCs w:val="24"/>
        </w:rPr>
        <w:t>References</w:t>
      </w:r>
    </w:p>
    <w:p w14:paraId="2EFFB189" w14:textId="77777777" w:rsidR="00650057" w:rsidRDefault="00650057" w:rsidP="00650057">
      <w:pPr>
        <w:pStyle w:val="ListParagraph"/>
        <w:rPr>
          <w:rFonts w:ascii="Times New Roman" w:hAnsi="Times New Roman"/>
          <w:b/>
          <w:color w:val="FF0000"/>
          <w:sz w:val="14"/>
          <w:szCs w:val="14"/>
          <w:lang w:eastAsia="ko-KR"/>
        </w:rPr>
      </w:pPr>
    </w:p>
    <w:p w14:paraId="6EF298B4" w14:textId="77777777" w:rsidR="0098786F" w:rsidRPr="0098786F" w:rsidRDefault="002E0193" w:rsidP="0098786F">
      <w:pPr>
        <w:pStyle w:val="EndNoteBibliography"/>
        <w:ind w:left="720" w:hanging="720"/>
      </w:pPr>
      <w:r w:rsidRPr="00604140">
        <w:rPr>
          <w:szCs w:val="18"/>
          <w:lang w:eastAsia="ko-KR"/>
        </w:rPr>
        <w:fldChar w:fldCharType="begin"/>
      </w:r>
      <w:r w:rsidRPr="00604140">
        <w:rPr>
          <w:szCs w:val="18"/>
          <w:lang w:eastAsia="ko-KR"/>
        </w:rPr>
        <w:instrText xml:space="preserve"> ADDIN EN.REFLIST </w:instrText>
      </w:r>
      <w:r w:rsidRPr="00604140">
        <w:rPr>
          <w:szCs w:val="18"/>
          <w:lang w:eastAsia="ko-KR"/>
        </w:rPr>
        <w:fldChar w:fldCharType="separate"/>
      </w:r>
      <w:bookmarkStart w:id="155" w:name="_ENREF_1"/>
      <w:r w:rsidR="0098786F" w:rsidRPr="0098786F">
        <w:t>1</w:t>
      </w:r>
      <w:r w:rsidR="0098786F" w:rsidRPr="0098786F">
        <w:tab/>
        <w:t>Ohanian, M.</w:t>
      </w:r>
      <w:r w:rsidR="0098786F" w:rsidRPr="0098786F">
        <w:rPr>
          <w:i/>
        </w:rPr>
        <w:t xml:space="preserve"> et al.</w:t>
      </w:r>
      <w:r w:rsidR="0098786F" w:rsidRPr="0098786F">
        <w:t xml:space="preserve"> A phase II study of BP1001 (liposomal Grb2 antisense oligonucleotide) in patients with hematologic malignancies. </w:t>
      </w:r>
      <w:r w:rsidR="0098786F" w:rsidRPr="0098786F">
        <w:rPr>
          <w:i/>
        </w:rPr>
        <w:t>Journal of Clinical Oncology</w:t>
      </w:r>
      <w:r w:rsidR="0098786F" w:rsidRPr="0098786F">
        <w:t xml:space="preserve"> </w:t>
      </w:r>
      <w:r w:rsidR="0098786F" w:rsidRPr="0098786F">
        <w:rPr>
          <w:b/>
        </w:rPr>
        <w:t>38</w:t>
      </w:r>
      <w:r w:rsidR="0098786F" w:rsidRPr="0098786F">
        <w:t>, TPS7561-TPS7561, doi:10.1200/JCO.2020.38.15_suppl.TPS7561 (2020).</w:t>
      </w:r>
      <w:bookmarkEnd w:id="155"/>
    </w:p>
    <w:p w14:paraId="462D74A7" w14:textId="77777777" w:rsidR="0098786F" w:rsidRPr="0098786F" w:rsidRDefault="0098786F" w:rsidP="0098786F">
      <w:pPr>
        <w:pStyle w:val="EndNoteBibliography"/>
        <w:ind w:left="720" w:hanging="720"/>
      </w:pPr>
      <w:bookmarkStart w:id="156" w:name="_ENREF_2"/>
      <w:r w:rsidRPr="0098786F">
        <w:t>2</w:t>
      </w:r>
      <w:r w:rsidRPr="0098786F">
        <w:tab/>
        <w:t xml:space="preserve">Gebru, M. T. &amp; Wang, H.-G. Therapeutic targeting of FLT3 and associated drug resistance in acute myeloid leukemia. </w:t>
      </w:r>
      <w:r w:rsidRPr="0098786F">
        <w:rPr>
          <w:i/>
        </w:rPr>
        <w:t>Journal of Hematology &amp; Oncology</w:t>
      </w:r>
      <w:r w:rsidRPr="0098786F">
        <w:t xml:space="preserve"> </w:t>
      </w:r>
      <w:r w:rsidRPr="0098786F">
        <w:rPr>
          <w:b/>
        </w:rPr>
        <w:t>13</w:t>
      </w:r>
      <w:r w:rsidRPr="0098786F">
        <w:t>, 155, doi:10.1186/s13045-020-00992-1 (2020).</w:t>
      </w:r>
      <w:bookmarkEnd w:id="156"/>
    </w:p>
    <w:p w14:paraId="1D7ED98A" w14:textId="77777777" w:rsidR="0098786F" w:rsidRPr="0098786F" w:rsidRDefault="0098786F" w:rsidP="0098786F">
      <w:pPr>
        <w:pStyle w:val="EndNoteBibliography"/>
        <w:ind w:left="720" w:hanging="720"/>
      </w:pPr>
      <w:bookmarkStart w:id="157" w:name="_ENREF_3"/>
      <w:r w:rsidRPr="0098786F">
        <w:t>3</w:t>
      </w:r>
      <w:r w:rsidRPr="0098786F">
        <w:tab/>
        <w:t xml:space="preserve">Testa, U. &amp; Lo-Coco, F. Targeting of leukemia-initiating cells in acute promyelocytic leukemia. </w:t>
      </w:r>
      <w:r w:rsidRPr="0098786F">
        <w:rPr>
          <w:i/>
        </w:rPr>
        <w:t>Stem cell investigation</w:t>
      </w:r>
      <w:r w:rsidRPr="0098786F">
        <w:t xml:space="preserve"> </w:t>
      </w:r>
      <w:r w:rsidRPr="0098786F">
        <w:rPr>
          <w:b/>
        </w:rPr>
        <w:t>2</w:t>
      </w:r>
      <w:r w:rsidRPr="0098786F">
        <w:t>, 8-8, doi:10.3978/j.issn.2306-9759.2015.04.03 (2015).</w:t>
      </w:r>
      <w:bookmarkEnd w:id="157"/>
    </w:p>
    <w:p w14:paraId="79D76299" w14:textId="77777777" w:rsidR="0098786F" w:rsidRPr="0098786F" w:rsidRDefault="0098786F" w:rsidP="0098786F">
      <w:pPr>
        <w:pStyle w:val="EndNoteBibliography"/>
        <w:ind w:left="720" w:hanging="720"/>
      </w:pPr>
      <w:bookmarkStart w:id="158" w:name="_ENREF_4"/>
      <w:r w:rsidRPr="0098786F">
        <w:t>4</w:t>
      </w:r>
      <w:r w:rsidRPr="0098786F">
        <w:tab/>
        <w:t xml:space="preserve">Ogden, T., Higgins, S., Elbaum, D. &amp; Wysong, A. The relevance of a suppressor of fused (SUFU) mutation in the diagnosis and treatment of Gorlin syndrome. </w:t>
      </w:r>
      <w:r w:rsidRPr="0098786F">
        <w:rPr>
          <w:i/>
        </w:rPr>
        <w:t>JAAD case reports</w:t>
      </w:r>
      <w:r w:rsidRPr="0098786F">
        <w:t xml:space="preserve"> </w:t>
      </w:r>
      <w:r w:rsidRPr="0098786F">
        <w:rPr>
          <w:b/>
        </w:rPr>
        <w:t>4</w:t>
      </w:r>
      <w:r w:rsidRPr="0098786F">
        <w:t>, 196-199, doi:10.1016/j.jdcr.2017.10.011 (2018).</w:t>
      </w:r>
      <w:bookmarkEnd w:id="158"/>
    </w:p>
    <w:p w14:paraId="1962EA2E" w14:textId="77777777" w:rsidR="0098786F" w:rsidRPr="0098786F" w:rsidRDefault="0098786F" w:rsidP="0098786F">
      <w:pPr>
        <w:pStyle w:val="EndNoteBibliography"/>
        <w:ind w:left="720" w:hanging="720"/>
      </w:pPr>
      <w:bookmarkStart w:id="159" w:name="_ENREF_5"/>
      <w:r w:rsidRPr="0098786F">
        <w:t>5</w:t>
      </w:r>
      <w:r w:rsidRPr="0098786F">
        <w:tab/>
        <w:t xml:space="preserve"> (!!! INVALID CITATION !!! 5).</w:t>
      </w:r>
      <w:bookmarkEnd w:id="159"/>
    </w:p>
    <w:p w14:paraId="5011C32F" w14:textId="77777777" w:rsidR="0098786F" w:rsidRPr="0098786F" w:rsidRDefault="0098786F" w:rsidP="0098786F">
      <w:pPr>
        <w:pStyle w:val="EndNoteBibliography"/>
        <w:ind w:left="720" w:hanging="720"/>
      </w:pPr>
      <w:bookmarkStart w:id="160" w:name="_ENREF_6"/>
      <w:r w:rsidRPr="0098786F">
        <w:t>6</w:t>
      </w:r>
      <w:r w:rsidRPr="0098786F">
        <w:tab/>
        <w:t xml:space="preserve">Wang, B., Fallon, J. F. &amp; Beachy, P. A. Hedgehog-Regulated Processing of Gli3 Produces an Anterior/Posterior Repressor Gradient in the Developing Vertebrate Limb. </w:t>
      </w:r>
      <w:r w:rsidRPr="0098786F">
        <w:rPr>
          <w:i/>
        </w:rPr>
        <w:t>Cell</w:t>
      </w:r>
      <w:r w:rsidRPr="0098786F">
        <w:t xml:space="preserve"> </w:t>
      </w:r>
      <w:r w:rsidRPr="0098786F">
        <w:rPr>
          <w:b/>
        </w:rPr>
        <w:t>100</w:t>
      </w:r>
      <w:r w:rsidRPr="0098786F">
        <w:t>, 423-434, doi:10.1016/S0092-8674(00)80678-9 (2000).</w:t>
      </w:r>
      <w:bookmarkEnd w:id="160"/>
    </w:p>
    <w:p w14:paraId="5DBD6B15" w14:textId="77777777" w:rsidR="0098786F" w:rsidRPr="0098786F" w:rsidRDefault="0098786F" w:rsidP="0098786F">
      <w:pPr>
        <w:pStyle w:val="EndNoteBibliography"/>
        <w:ind w:left="720" w:hanging="720"/>
      </w:pPr>
      <w:bookmarkStart w:id="161" w:name="_ENREF_7"/>
      <w:r w:rsidRPr="0098786F">
        <w:t>7</w:t>
      </w:r>
      <w:r w:rsidRPr="0098786F">
        <w:tab/>
        <w:t>Sugita, S.</w:t>
      </w:r>
      <w:r w:rsidRPr="0098786F">
        <w:rPr>
          <w:i/>
        </w:rPr>
        <w:t xml:space="preserve"> et al.</w:t>
      </w:r>
      <w:r w:rsidRPr="0098786F">
        <w:t xml:space="preserve"> HRAS as a potential therapeutic target of salirasib RAS inhibitor in bladder cancer. </w:t>
      </w:r>
      <w:r w:rsidRPr="0098786F">
        <w:rPr>
          <w:i/>
        </w:rPr>
        <w:t>Int J Oncol</w:t>
      </w:r>
      <w:r w:rsidRPr="0098786F">
        <w:t xml:space="preserve"> </w:t>
      </w:r>
      <w:r w:rsidRPr="0098786F">
        <w:rPr>
          <w:b/>
        </w:rPr>
        <w:t>53</w:t>
      </w:r>
      <w:r w:rsidRPr="0098786F">
        <w:t>, 725-736, doi:10.3892/ijo.2018.4435 (2018).</w:t>
      </w:r>
      <w:bookmarkEnd w:id="161"/>
    </w:p>
    <w:p w14:paraId="469CC68E" w14:textId="77777777" w:rsidR="0098786F" w:rsidRPr="0098786F" w:rsidRDefault="0098786F" w:rsidP="0098786F">
      <w:pPr>
        <w:pStyle w:val="EndNoteBibliography"/>
        <w:ind w:left="720" w:hanging="720"/>
      </w:pPr>
      <w:bookmarkStart w:id="162" w:name="_ENREF_8"/>
      <w:r w:rsidRPr="0098786F">
        <w:t>8</w:t>
      </w:r>
      <w:r w:rsidRPr="0098786F">
        <w:tab/>
        <w:t>Casadei, C.</w:t>
      </w:r>
      <w:r w:rsidRPr="0098786F">
        <w:rPr>
          <w:i/>
        </w:rPr>
        <w:t xml:space="preserve"> et al.</w:t>
      </w:r>
      <w:r w:rsidRPr="0098786F">
        <w:t xml:space="preserve"> Targeted therapies for advanced bladder cancer: new strategies with FGFR inhibitors. </w:t>
      </w:r>
      <w:r w:rsidRPr="0098786F">
        <w:rPr>
          <w:i/>
        </w:rPr>
        <w:t>Therapeutic advances in medical oncology</w:t>
      </w:r>
      <w:r w:rsidRPr="0098786F">
        <w:t xml:space="preserve"> </w:t>
      </w:r>
      <w:r w:rsidRPr="0098786F">
        <w:rPr>
          <w:b/>
        </w:rPr>
        <w:t>11</w:t>
      </w:r>
      <w:r w:rsidRPr="0098786F">
        <w:t>, 1758835919890285, doi:10.1177/1758835919890285 (2019).</w:t>
      </w:r>
      <w:bookmarkEnd w:id="162"/>
    </w:p>
    <w:p w14:paraId="3C0940AE" w14:textId="77777777" w:rsidR="0098786F" w:rsidRPr="0098786F" w:rsidRDefault="0098786F" w:rsidP="0098786F">
      <w:pPr>
        <w:pStyle w:val="EndNoteBibliography"/>
        <w:ind w:left="720" w:hanging="720"/>
      </w:pPr>
      <w:bookmarkStart w:id="163" w:name="_ENREF_9"/>
      <w:r w:rsidRPr="0098786F">
        <w:t>9</w:t>
      </w:r>
      <w:r w:rsidRPr="0098786F">
        <w:tab/>
        <w:t>Khandelwal, M.</w:t>
      </w:r>
      <w:r w:rsidRPr="0098786F">
        <w:rPr>
          <w:i/>
        </w:rPr>
        <w:t xml:space="preserve"> et al.</w:t>
      </w:r>
      <w:r w:rsidRPr="0098786F">
        <w:t xml:space="preserve"> RASSF1A-Hippo pathway link in patients with urothelial carcinoma of bladder: plausible therapeutic target. </w:t>
      </w:r>
      <w:r w:rsidRPr="0098786F">
        <w:rPr>
          <w:i/>
        </w:rPr>
        <w:t>Molecular and cellular biochemistry</w:t>
      </w:r>
      <w:r w:rsidRPr="0098786F">
        <w:t xml:space="preserve"> </w:t>
      </w:r>
      <w:r w:rsidRPr="0098786F">
        <w:rPr>
          <w:b/>
        </w:rPr>
        <w:t>464</w:t>
      </w:r>
      <w:r w:rsidRPr="0098786F">
        <w:t>, 51-63, doi:10.1007/s11010-019-03648-y (2020).</w:t>
      </w:r>
      <w:bookmarkEnd w:id="163"/>
    </w:p>
    <w:p w14:paraId="2661A105" w14:textId="77777777" w:rsidR="0098786F" w:rsidRPr="0098786F" w:rsidRDefault="0098786F" w:rsidP="0098786F">
      <w:pPr>
        <w:pStyle w:val="EndNoteBibliography"/>
        <w:ind w:left="720" w:hanging="720"/>
      </w:pPr>
      <w:bookmarkStart w:id="164" w:name="_ENREF_10"/>
      <w:r w:rsidRPr="0098786F">
        <w:t>10</w:t>
      </w:r>
      <w:r w:rsidRPr="0098786F">
        <w:tab/>
        <w:t>Khandelwal, M.</w:t>
      </w:r>
      <w:r w:rsidRPr="0098786F">
        <w:rPr>
          <w:i/>
        </w:rPr>
        <w:t xml:space="preserve"> et al.</w:t>
      </w:r>
      <w:r w:rsidRPr="0098786F">
        <w:t xml:space="preserve"> Decitabine augments cytotoxicity of cisplatin and doxorubicin to bladder cancer cells by activating hippo pathway through RASSF1A. </w:t>
      </w:r>
      <w:r w:rsidRPr="0098786F">
        <w:rPr>
          <w:i/>
        </w:rPr>
        <w:t>Molecular and cellular biochemistry</w:t>
      </w:r>
      <w:r w:rsidRPr="0098786F">
        <w:t xml:space="preserve"> </w:t>
      </w:r>
      <w:r w:rsidRPr="0098786F">
        <w:rPr>
          <w:b/>
        </w:rPr>
        <w:t>446</w:t>
      </w:r>
      <w:r w:rsidRPr="0098786F">
        <w:t>, 105-114, doi:10.1007/s11010-018-3278-z (2018).</w:t>
      </w:r>
      <w:bookmarkEnd w:id="164"/>
    </w:p>
    <w:p w14:paraId="631D374C" w14:textId="77777777" w:rsidR="0098786F" w:rsidRPr="0098786F" w:rsidRDefault="0098786F" w:rsidP="0098786F">
      <w:pPr>
        <w:pStyle w:val="EndNoteBibliography"/>
        <w:ind w:left="720" w:hanging="720"/>
      </w:pPr>
      <w:bookmarkStart w:id="165" w:name="_ENREF_11"/>
      <w:r w:rsidRPr="0098786F">
        <w:t>11</w:t>
      </w:r>
      <w:r w:rsidRPr="0098786F">
        <w:tab/>
        <w:t xml:space="preserve">Sun, X., Li, H., Sun, M., Yuan, Y. &amp; Sun, L. Circulating tumor DNA RASSF1 methylation for predicting cancer risk: a diagnostic meta-analysis. </w:t>
      </w:r>
      <w:r w:rsidRPr="0098786F">
        <w:rPr>
          <w:i/>
        </w:rPr>
        <w:t>Future oncology (London, England)</w:t>
      </w:r>
      <w:r w:rsidRPr="0098786F">
        <w:t xml:space="preserve"> </w:t>
      </w:r>
      <w:r w:rsidRPr="0098786F">
        <w:rPr>
          <w:b/>
        </w:rPr>
        <w:t>15</w:t>
      </w:r>
      <w:r w:rsidRPr="0098786F">
        <w:t>, 3513-3525, doi:10.2217/fon-2019-0219 (2019).</w:t>
      </w:r>
      <w:bookmarkEnd w:id="165"/>
    </w:p>
    <w:p w14:paraId="3FE803DC" w14:textId="77777777" w:rsidR="0098786F" w:rsidRPr="0098786F" w:rsidRDefault="0098786F" w:rsidP="0098786F">
      <w:pPr>
        <w:pStyle w:val="EndNoteBibliography"/>
        <w:ind w:left="720" w:hanging="720"/>
      </w:pPr>
      <w:bookmarkStart w:id="166" w:name="_ENREF_12"/>
      <w:r w:rsidRPr="0098786F">
        <w:t>12</w:t>
      </w:r>
      <w:r w:rsidRPr="0098786F">
        <w:tab/>
        <w:t>Zhou, L.</w:t>
      </w:r>
      <w:r w:rsidRPr="0098786F">
        <w:rPr>
          <w:i/>
        </w:rPr>
        <w:t xml:space="preserve"> et al.</w:t>
      </w:r>
      <w:r w:rsidRPr="0098786F">
        <w:t xml:space="preserve"> CDDO-Me Elicits Anti–Breast Cancer Activity by Targeting LRP6 and FZD7 Receptor Complex. </w:t>
      </w:r>
      <w:r w:rsidRPr="0098786F">
        <w:rPr>
          <w:i/>
        </w:rPr>
        <w:t>Journal of Pharmacology and Experimental Therapeutics</w:t>
      </w:r>
      <w:r w:rsidRPr="0098786F">
        <w:t xml:space="preserve"> </w:t>
      </w:r>
      <w:r w:rsidRPr="0098786F">
        <w:rPr>
          <w:b/>
        </w:rPr>
        <w:t>373</w:t>
      </w:r>
      <w:r w:rsidRPr="0098786F">
        <w:t>, 149-159, doi:10.1124/jpet.119.263434 (2020).</w:t>
      </w:r>
      <w:bookmarkEnd w:id="166"/>
    </w:p>
    <w:p w14:paraId="7C8C8EA1" w14:textId="77777777" w:rsidR="0098786F" w:rsidRPr="0098786F" w:rsidRDefault="0098786F" w:rsidP="0098786F">
      <w:pPr>
        <w:pStyle w:val="EndNoteBibliography"/>
        <w:ind w:left="720" w:hanging="720"/>
      </w:pPr>
      <w:bookmarkStart w:id="167" w:name="_ENREF_13"/>
      <w:r w:rsidRPr="0098786F">
        <w:t>13</w:t>
      </w:r>
      <w:r w:rsidRPr="0098786F">
        <w:tab/>
        <w:t>Maubant, S.</w:t>
      </w:r>
      <w:r w:rsidRPr="0098786F">
        <w:rPr>
          <w:i/>
        </w:rPr>
        <w:t xml:space="preserve"> et al.</w:t>
      </w:r>
      <w:r w:rsidRPr="0098786F">
        <w:t xml:space="preserve"> LRP5 regulates the expression of STK40, a new potential target in triple-negative breast cancers. </w:t>
      </w:r>
      <w:r w:rsidRPr="0098786F">
        <w:rPr>
          <w:i/>
        </w:rPr>
        <w:t>Oncotarget</w:t>
      </w:r>
      <w:r w:rsidRPr="0098786F">
        <w:t xml:space="preserve"> </w:t>
      </w:r>
      <w:r w:rsidRPr="0098786F">
        <w:rPr>
          <w:b/>
        </w:rPr>
        <w:t>9</w:t>
      </w:r>
      <w:r w:rsidRPr="0098786F">
        <w:t>, 22586-22604, doi:10.18632/oncotarget.25187 (2018).</w:t>
      </w:r>
      <w:bookmarkEnd w:id="167"/>
    </w:p>
    <w:p w14:paraId="7EDCE7D6" w14:textId="5CCFA1CC" w:rsidR="0098786F" w:rsidRPr="0098786F" w:rsidRDefault="0098786F" w:rsidP="0098786F">
      <w:pPr>
        <w:pStyle w:val="EndNoteBibliography"/>
        <w:ind w:left="720" w:hanging="720"/>
      </w:pPr>
      <w:bookmarkStart w:id="168" w:name="_ENREF_14"/>
      <w:r w:rsidRPr="0098786F">
        <w:t>14</w:t>
      </w:r>
      <w:r w:rsidRPr="0098786F">
        <w:tab/>
        <w:t>Miller-Kleinhenz, J.</w:t>
      </w:r>
      <w:r w:rsidRPr="0098786F">
        <w:rPr>
          <w:i/>
        </w:rPr>
        <w:t xml:space="preserve"> et al.</w:t>
      </w:r>
      <w:r w:rsidRPr="0098786F">
        <w:t xml:space="preserve"> Dual-targeting Wnt and uPA receptors using peptide conjugated ultra-small nanoparticle drug carriers inhibited cancer stem-cell phenotype in chemo-resistant breast cancer. </w:t>
      </w:r>
      <w:r w:rsidRPr="0098786F">
        <w:rPr>
          <w:i/>
        </w:rPr>
        <w:t>Biomaterials</w:t>
      </w:r>
      <w:r w:rsidRPr="0098786F">
        <w:t xml:space="preserve"> </w:t>
      </w:r>
      <w:r w:rsidRPr="0098786F">
        <w:rPr>
          <w:b/>
        </w:rPr>
        <w:t>152</w:t>
      </w:r>
      <w:r w:rsidRPr="0098786F">
        <w:t>, 47-62, doi:</w:t>
      </w:r>
      <w:hyperlink r:id="rId22" w:history="1">
        <w:r w:rsidRPr="0098786F">
          <w:rPr>
            <w:rStyle w:val="Hyperlink"/>
          </w:rPr>
          <w:t>https://doi.org/10.1016/j.biomaterials.2017.10.035</w:t>
        </w:r>
      </w:hyperlink>
      <w:r w:rsidRPr="0098786F">
        <w:t xml:space="preserve"> (2018).</w:t>
      </w:r>
      <w:bookmarkEnd w:id="168"/>
    </w:p>
    <w:p w14:paraId="32BFC7F1" w14:textId="77777777" w:rsidR="0098786F" w:rsidRPr="0098786F" w:rsidRDefault="0098786F" w:rsidP="0098786F">
      <w:pPr>
        <w:pStyle w:val="EndNoteBibliography"/>
        <w:ind w:left="720" w:hanging="720"/>
      </w:pPr>
      <w:bookmarkStart w:id="169" w:name="_ENREF_15"/>
      <w:r w:rsidRPr="0098786F">
        <w:t>15</w:t>
      </w:r>
      <w:r w:rsidRPr="0098786F">
        <w:tab/>
        <w:t>Wu, D.</w:t>
      </w:r>
      <w:r w:rsidRPr="0098786F">
        <w:rPr>
          <w:i/>
        </w:rPr>
        <w:t xml:space="preserve"> et al.</w:t>
      </w:r>
      <w:r w:rsidRPr="0098786F">
        <w:t xml:space="preserve"> miR-140-5p inhibits the proliferation and enhances the efficacy of doxorubicin to breast cancer stem cells by targeting Wnt1. </w:t>
      </w:r>
      <w:r w:rsidRPr="0098786F">
        <w:rPr>
          <w:i/>
        </w:rPr>
        <w:t>Cancer Gene Therapy</w:t>
      </w:r>
      <w:r w:rsidRPr="0098786F">
        <w:t xml:space="preserve"> </w:t>
      </w:r>
      <w:r w:rsidRPr="0098786F">
        <w:rPr>
          <w:b/>
        </w:rPr>
        <w:t>26</w:t>
      </w:r>
      <w:r w:rsidRPr="0098786F">
        <w:t>, 74-82, doi:10.1038/s41417-018-0035-0 (2019).</w:t>
      </w:r>
      <w:bookmarkEnd w:id="169"/>
    </w:p>
    <w:p w14:paraId="4F57E324" w14:textId="77777777" w:rsidR="0098786F" w:rsidRPr="0098786F" w:rsidRDefault="0098786F" w:rsidP="0098786F">
      <w:pPr>
        <w:pStyle w:val="EndNoteBibliography"/>
        <w:ind w:left="720" w:hanging="720"/>
      </w:pPr>
      <w:bookmarkStart w:id="170" w:name="_ENREF_16"/>
      <w:r w:rsidRPr="0098786F">
        <w:t>16</w:t>
      </w:r>
      <w:r w:rsidRPr="0098786F">
        <w:tab/>
        <w:t xml:space="preserve">Hossain, S., Dubielecka, P. M., Sikorski, A. F., Birge, R. B. &amp; Kotula, L. Crk and ABI1: binary molecular switches that regulate abl tyrosine kinase and signaling to the cytoskeleton. </w:t>
      </w:r>
      <w:r w:rsidRPr="0098786F">
        <w:rPr>
          <w:i/>
        </w:rPr>
        <w:t>Genes Cancer</w:t>
      </w:r>
      <w:r w:rsidRPr="0098786F">
        <w:t xml:space="preserve"> </w:t>
      </w:r>
      <w:r w:rsidRPr="0098786F">
        <w:rPr>
          <w:b/>
        </w:rPr>
        <w:t>3</w:t>
      </w:r>
      <w:r w:rsidRPr="0098786F">
        <w:t>, 402-413, doi:10.1177/1947601912460051 (2012).</w:t>
      </w:r>
      <w:bookmarkEnd w:id="170"/>
    </w:p>
    <w:p w14:paraId="6ACDA9A9" w14:textId="77777777" w:rsidR="0098786F" w:rsidRPr="0098786F" w:rsidRDefault="0098786F" w:rsidP="0098786F">
      <w:pPr>
        <w:pStyle w:val="EndNoteBibliography"/>
        <w:ind w:left="720" w:hanging="720"/>
      </w:pPr>
      <w:bookmarkStart w:id="171" w:name="_ENREF_17"/>
      <w:r w:rsidRPr="0098786F">
        <w:t>17</w:t>
      </w:r>
      <w:r w:rsidRPr="0098786F">
        <w:tab/>
        <w:t>Frietsch, J. J.</w:t>
      </w:r>
      <w:r w:rsidRPr="0098786F">
        <w:rPr>
          <w:i/>
        </w:rPr>
        <w:t xml:space="preserve"> et al.</w:t>
      </w:r>
      <w:r w:rsidRPr="0098786F">
        <w:t xml:space="preserve"> LASP1 is a novel BCR-ABL substrate and a phosphorylation-dependent binding partner of CRKL in chronic myeloid leukemia. </w:t>
      </w:r>
      <w:r w:rsidRPr="0098786F">
        <w:rPr>
          <w:i/>
        </w:rPr>
        <w:t>Oncotarget</w:t>
      </w:r>
      <w:r w:rsidRPr="0098786F">
        <w:t xml:space="preserve"> </w:t>
      </w:r>
      <w:r w:rsidRPr="0098786F">
        <w:rPr>
          <w:b/>
        </w:rPr>
        <w:t>5</w:t>
      </w:r>
      <w:r w:rsidRPr="0098786F">
        <w:t xml:space="preserve"> (2014).</w:t>
      </w:r>
      <w:bookmarkEnd w:id="171"/>
    </w:p>
    <w:p w14:paraId="3C95250D" w14:textId="77777777" w:rsidR="0098786F" w:rsidRPr="0098786F" w:rsidRDefault="0098786F" w:rsidP="0098786F">
      <w:pPr>
        <w:pStyle w:val="EndNoteBibliography"/>
        <w:ind w:left="720" w:hanging="720"/>
      </w:pPr>
      <w:bookmarkStart w:id="172" w:name="_ENREF_18"/>
      <w:r w:rsidRPr="0098786F">
        <w:lastRenderedPageBreak/>
        <w:t>18</w:t>
      </w:r>
      <w:r w:rsidRPr="0098786F">
        <w:tab/>
        <w:t>Wöhrle, F. U.</w:t>
      </w:r>
      <w:r w:rsidRPr="0098786F">
        <w:rPr>
          <w:i/>
        </w:rPr>
        <w:t xml:space="preserve"> et al.</w:t>
      </w:r>
      <w:r w:rsidRPr="0098786F">
        <w:t xml:space="preserve"> Gab2 signaling in chronic myeloid leukemia cells confers resistance to multiple Bcr-Abl inhibitors. </w:t>
      </w:r>
      <w:r w:rsidRPr="0098786F">
        <w:rPr>
          <w:i/>
        </w:rPr>
        <w:t>Leukemia</w:t>
      </w:r>
      <w:r w:rsidRPr="0098786F">
        <w:t xml:space="preserve"> </w:t>
      </w:r>
      <w:r w:rsidRPr="0098786F">
        <w:rPr>
          <w:b/>
        </w:rPr>
        <w:t>27</w:t>
      </w:r>
      <w:r w:rsidRPr="0098786F">
        <w:t>, 118-129, doi:10.1038/leu.2012.222 (2013).</w:t>
      </w:r>
      <w:bookmarkEnd w:id="172"/>
    </w:p>
    <w:p w14:paraId="6B1DFFCD" w14:textId="77777777" w:rsidR="0098786F" w:rsidRPr="0098786F" w:rsidRDefault="0098786F" w:rsidP="0098786F">
      <w:pPr>
        <w:pStyle w:val="EndNoteBibliography"/>
        <w:ind w:left="720" w:hanging="720"/>
      </w:pPr>
      <w:bookmarkStart w:id="173" w:name="_ENREF_19"/>
      <w:r w:rsidRPr="0098786F">
        <w:t>19</w:t>
      </w:r>
      <w:r w:rsidRPr="0098786F">
        <w:tab/>
        <w:t xml:space="preserve">Miyamoto, Y., Suyama, K. &amp; Baba, H. Recent Advances in Targeting the EGFR Signaling Pathway for the Treatment of Metastatic Colorectal Cancer. </w:t>
      </w:r>
      <w:r w:rsidRPr="0098786F">
        <w:rPr>
          <w:i/>
        </w:rPr>
        <w:t>International Journal of Molecular Sciences</w:t>
      </w:r>
      <w:r w:rsidRPr="0098786F">
        <w:t xml:space="preserve"> </w:t>
      </w:r>
      <w:r w:rsidRPr="0098786F">
        <w:rPr>
          <w:b/>
        </w:rPr>
        <w:t>18</w:t>
      </w:r>
      <w:r w:rsidRPr="0098786F">
        <w:t>, 752 (2017).</w:t>
      </w:r>
      <w:bookmarkEnd w:id="173"/>
    </w:p>
    <w:p w14:paraId="731867D8" w14:textId="77777777" w:rsidR="0098786F" w:rsidRPr="0098786F" w:rsidRDefault="0098786F" w:rsidP="0098786F">
      <w:pPr>
        <w:pStyle w:val="EndNoteBibliography"/>
        <w:ind w:left="720" w:hanging="720"/>
      </w:pPr>
      <w:bookmarkStart w:id="174" w:name="_ENREF_20"/>
      <w:r w:rsidRPr="0098786F">
        <w:t>20</w:t>
      </w:r>
      <w:r w:rsidRPr="0098786F">
        <w:tab/>
        <w:t>Zhao, B.</w:t>
      </w:r>
      <w:r w:rsidRPr="0098786F">
        <w:rPr>
          <w:i/>
        </w:rPr>
        <w:t xml:space="preserve"> et al.</w:t>
      </w:r>
      <w:r w:rsidRPr="0098786F">
        <w:t xml:space="preserve"> Mechanisms of resistance to anti-EGFR therapy in colorectal cancer. </w:t>
      </w:r>
      <w:r w:rsidRPr="0098786F">
        <w:rPr>
          <w:i/>
        </w:rPr>
        <w:t>Oncotarget</w:t>
      </w:r>
      <w:r w:rsidRPr="0098786F">
        <w:t xml:space="preserve"> </w:t>
      </w:r>
      <w:r w:rsidRPr="0098786F">
        <w:rPr>
          <w:b/>
        </w:rPr>
        <w:t>8</w:t>
      </w:r>
      <w:r w:rsidRPr="0098786F">
        <w:t>, 3980-4000, doi:10.18632/oncotarget.14012 (2017).</w:t>
      </w:r>
      <w:bookmarkEnd w:id="174"/>
    </w:p>
    <w:p w14:paraId="4F6AA048" w14:textId="1D018D4A" w:rsidR="0098786F" w:rsidRPr="0098786F" w:rsidRDefault="0098786F" w:rsidP="0098786F">
      <w:pPr>
        <w:pStyle w:val="EndNoteBibliography"/>
        <w:ind w:left="720" w:hanging="720"/>
      </w:pPr>
      <w:bookmarkStart w:id="175" w:name="_ENREF_21"/>
      <w:r w:rsidRPr="0098786F">
        <w:t>21</w:t>
      </w:r>
      <w:r w:rsidRPr="0098786F">
        <w:tab/>
        <w:t>Ding, C.</w:t>
      </w:r>
      <w:r w:rsidRPr="0098786F">
        <w:rPr>
          <w:i/>
        </w:rPr>
        <w:t xml:space="preserve"> et al.</w:t>
      </w:r>
      <w:r w:rsidRPr="0098786F">
        <w:t xml:space="preserve"> The PEAK1–PPP1R12B axis inhibits tumor growth and metastasis by regulating Grb2/PI3K/Akt signalling in colorectal cancer. </w:t>
      </w:r>
      <w:r w:rsidRPr="0098786F">
        <w:rPr>
          <w:i/>
        </w:rPr>
        <w:t>Cancer Letters</w:t>
      </w:r>
      <w:r w:rsidRPr="0098786F">
        <w:t xml:space="preserve"> </w:t>
      </w:r>
      <w:r w:rsidRPr="0098786F">
        <w:rPr>
          <w:b/>
        </w:rPr>
        <w:t>442</w:t>
      </w:r>
      <w:r w:rsidRPr="0098786F">
        <w:t>, 383-395, doi:</w:t>
      </w:r>
      <w:hyperlink r:id="rId23" w:history="1">
        <w:r w:rsidRPr="0098786F">
          <w:rPr>
            <w:rStyle w:val="Hyperlink"/>
          </w:rPr>
          <w:t>https://doi.org/10.1016/j.canlet.2018.11.014</w:t>
        </w:r>
      </w:hyperlink>
      <w:r w:rsidRPr="0098786F">
        <w:t xml:space="preserve"> (2019).</w:t>
      </w:r>
      <w:bookmarkEnd w:id="175"/>
    </w:p>
    <w:p w14:paraId="60FF5F55" w14:textId="77777777" w:rsidR="0098786F" w:rsidRPr="0098786F" w:rsidRDefault="0098786F" w:rsidP="0098786F">
      <w:pPr>
        <w:pStyle w:val="EndNoteBibliography"/>
        <w:ind w:left="720" w:hanging="720"/>
      </w:pPr>
      <w:bookmarkStart w:id="176" w:name="_ENREF_22"/>
      <w:r w:rsidRPr="0098786F">
        <w:t>22</w:t>
      </w:r>
      <w:r w:rsidRPr="0098786F">
        <w:tab/>
        <w:t xml:space="preserve">Porru, M., Pompili, L., Caruso, C., Biroccio, A. &amp; Leonetti, C. Targeting KRAS in metastatic colorectal cancer: current strategies and emerging opportunities. </w:t>
      </w:r>
      <w:r w:rsidRPr="0098786F">
        <w:rPr>
          <w:i/>
        </w:rPr>
        <w:t>Journal of experimental &amp; clinical cancer research : CR</w:t>
      </w:r>
      <w:r w:rsidRPr="0098786F">
        <w:t xml:space="preserve"> </w:t>
      </w:r>
      <w:r w:rsidRPr="0098786F">
        <w:rPr>
          <w:b/>
        </w:rPr>
        <w:t>37</w:t>
      </w:r>
      <w:r w:rsidRPr="0098786F">
        <w:t>, 57-57, doi:10.1186/s13046-018-0719-1 (2018).</w:t>
      </w:r>
      <w:bookmarkEnd w:id="176"/>
    </w:p>
    <w:p w14:paraId="5BAC668E" w14:textId="77777777" w:rsidR="0098786F" w:rsidRPr="0098786F" w:rsidRDefault="0098786F" w:rsidP="0098786F">
      <w:pPr>
        <w:pStyle w:val="EndNoteBibliography"/>
        <w:ind w:left="720" w:hanging="720"/>
      </w:pPr>
      <w:bookmarkStart w:id="177" w:name="_ENREF_23"/>
      <w:r w:rsidRPr="0098786F">
        <w:t>23</w:t>
      </w:r>
      <w:r w:rsidRPr="0098786F">
        <w:tab/>
        <w:t>Nishimura, T.</w:t>
      </w:r>
      <w:r w:rsidRPr="0098786F">
        <w:rPr>
          <w:i/>
        </w:rPr>
        <w:t xml:space="preserve"> et al.</w:t>
      </w:r>
      <w:r w:rsidRPr="0098786F">
        <w:t xml:space="preserve"> Effect of the molecular targeted drug, erlotinib, against endometrial cancer expressing high levels of epidermal growth factor receptor. </w:t>
      </w:r>
      <w:r w:rsidRPr="0098786F">
        <w:rPr>
          <w:i/>
        </w:rPr>
        <w:t>BMC Cancer</w:t>
      </w:r>
      <w:r w:rsidRPr="0098786F">
        <w:t xml:space="preserve"> </w:t>
      </w:r>
      <w:r w:rsidRPr="0098786F">
        <w:rPr>
          <w:b/>
        </w:rPr>
        <w:t>15</w:t>
      </w:r>
      <w:r w:rsidRPr="0098786F">
        <w:t>, 957, doi:10.1186/s12885-015-1975-5 (2015).</w:t>
      </w:r>
      <w:bookmarkEnd w:id="177"/>
    </w:p>
    <w:p w14:paraId="1C5AA671" w14:textId="77777777" w:rsidR="0098786F" w:rsidRPr="0098786F" w:rsidRDefault="0098786F" w:rsidP="0098786F">
      <w:pPr>
        <w:pStyle w:val="EndNoteBibliography"/>
        <w:ind w:left="720" w:hanging="720"/>
      </w:pPr>
      <w:bookmarkStart w:id="178" w:name="_ENREF_24"/>
      <w:r w:rsidRPr="0098786F">
        <w:t>24</w:t>
      </w:r>
      <w:r w:rsidRPr="0098786F">
        <w:tab/>
        <w:t>Albitar, L.</w:t>
      </w:r>
      <w:r w:rsidRPr="0098786F">
        <w:rPr>
          <w:i/>
        </w:rPr>
        <w:t xml:space="preserve"> et al.</w:t>
      </w:r>
      <w:r w:rsidRPr="0098786F">
        <w:t xml:space="preserve"> EGFR isoforms and gene regulation in human endometrial cancer cells. </w:t>
      </w:r>
      <w:r w:rsidRPr="0098786F">
        <w:rPr>
          <w:i/>
        </w:rPr>
        <w:t>Molecular Cancer</w:t>
      </w:r>
      <w:r w:rsidRPr="0098786F">
        <w:t xml:space="preserve"> </w:t>
      </w:r>
      <w:r w:rsidRPr="0098786F">
        <w:rPr>
          <w:b/>
        </w:rPr>
        <w:t>9</w:t>
      </w:r>
      <w:r w:rsidRPr="0098786F">
        <w:t>, 166, doi:10.1186/1476-4598-9-166 (2010).</w:t>
      </w:r>
      <w:bookmarkEnd w:id="178"/>
    </w:p>
    <w:p w14:paraId="663ACABD" w14:textId="77777777" w:rsidR="0098786F" w:rsidRPr="0098786F" w:rsidRDefault="0098786F" w:rsidP="0098786F">
      <w:pPr>
        <w:pStyle w:val="EndNoteBibliography"/>
        <w:ind w:left="720" w:hanging="720"/>
      </w:pPr>
      <w:bookmarkStart w:id="179" w:name="_ENREF_25"/>
      <w:r w:rsidRPr="0098786F">
        <w:t>25</w:t>
      </w:r>
      <w:r w:rsidRPr="0098786F">
        <w:tab/>
        <w:t>Zhang, G.</w:t>
      </w:r>
      <w:r w:rsidRPr="0098786F">
        <w:rPr>
          <w:i/>
        </w:rPr>
        <w:t xml:space="preserve"> et al.</w:t>
      </w:r>
      <w:r w:rsidRPr="0098786F">
        <w:t xml:space="preserve"> MicroRNA-610 inhibits tumor growth of melanoma by targeting LRP6. </w:t>
      </w:r>
      <w:r w:rsidRPr="0098786F">
        <w:rPr>
          <w:i/>
        </w:rPr>
        <w:t>Oncotarget</w:t>
      </w:r>
      <w:r w:rsidRPr="0098786F">
        <w:t xml:space="preserve"> </w:t>
      </w:r>
      <w:r w:rsidRPr="0098786F">
        <w:rPr>
          <w:b/>
        </w:rPr>
        <w:t>8</w:t>
      </w:r>
      <w:r w:rsidRPr="0098786F">
        <w:t xml:space="preserve"> (2017).</w:t>
      </w:r>
      <w:bookmarkEnd w:id="179"/>
    </w:p>
    <w:p w14:paraId="2B72EE48" w14:textId="77777777" w:rsidR="0098786F" w:rsidRPr="0098786F" w:rsidRDefault="0098786F" w:rsidP="0098786F">
      <w:pPr>
        <w:pStyle w:val="EndNoteBibliography"/>
        <w:ind w:left="720" w:hanging="720"/>
      </w:pPr>
      <w:bookmarkStart w:id="180" w:name="_ENREF_26"/>
      <w:r w:rsidRPr="0098786F">
        <w:t>26</w:t>
      </w:r>
      <w:r w:rsidRPr="0098786F">
        <w:tab/>
        <w:t>Liu, X.</w:t>
      </w:r>
      <w:r w:rsidRPr="0098786F">
        <w:rPr>
          <w:i/>
        </w:rPr>
        <w:t xml:space="preserve"> et al.</w:t>
      </w:r>
      <w:r w:rsidRPr="0098786F">
        <w:t xml:space="preserve"> LRP5 polymorphism-A potential predictor of the clinical outcome in advanced gastric cancer patients treated with EOF regimen. </w:t>
      </w:r>
      <w:r w:rsidRPr="0098786F">
        <w:rPr>
          <w:i/>
        </w:rPr>
        <w:t>Chin J Cancer Res</w:t>
      </w:r>
      <w:r w:rsidRPr="0098786F">
        <w:t xml:space="preserve"> </w:t>
      </w:r>
      <w:r w:rsidRPr="0098786F">
        <w:rPr>
          <w:b/>
        </w:rPr>
        <w:t>26</w:t>
      </w:r>
      <w:r w:rsidRPr="0098786F">
        <w:t>, 478-485, doi:10.3978/j.issn.1000-9604.2014.08.22 (2014).</w:t>
      </w:r>
      <w:bookmarkEnd w:id="180"/>
    </w:p>
    <w:p w14:paraId="552E3009" w14:textId="77777777" w:rsidR="0098786F" w:rsidRPr="0098786F" w:rsidRDefault="0098786F" w:rsidP="0098786F">
      <w:pPr>
        <w:pStyle w:val="EndNoteBibliography"/>
        <w:ind w:left="720" w:hanging="720"/>
      </w:pPr>
      <w:bookmarkStart w:id="181" w:name="_ENREF_27"/>
      <w:r w:rsidRPr="0098786F">
        <w:t>27</w:t>
      </w:r>
      <w:r w:rsidRPr="0098786F">
        <w:tab/>
        <w:t xml:space="preserve">Wang, L., Wang, X. &amp; Jiang, X. miR-127 suppresses gastric cancer cell migration and invasion via targeting Wnt7a. </w:t>
      </w:r>
      <w:r w:rsidRPr="0098786F">
        <w:rPr>
          <w:i/>
        </w:rPr>
        <w:t>Oncol Lett</w:t>
      </w:r>
      <w:r w:rsidRPr="0098786F">
        <w:t xml:space="preserve"> </w:t>
      </w:r>
      <w:r w:rsidRPr="0098786F">
        <w:rPr>
          <w:b/>
        </w:rPr>
        <w:t>17</w:t>
      </w:r>
      <w:r w:rsidRPr="0098786F">
        <w:t>, 3219-3226, doi:10.3892/ol.2019.9955 (2019).</w:t>
      </w:r>
      <w:bookmarkEnd w:id="181"/>
    </w:p>
    <w:p w14:paraId="54D2C29A" w14:textId="77777777" w:rsidR="0098786F" w:rsidRPr="0098786F" w:rsidRDefault="0098786F" w:rsidP="0098786F">
      <w:pPr>
        <w:pStyle w:val="EndNoteBibliography"/>
        <w:ind w:left="720" w:hanging="720"/>
      </w:pPr>
      <w:bookmarkStart w:id="182" w:name="_ENREF_28"/>
      <w:r w:rsidRPr="0098786F">
        <w:t>28</w:t>
      </w:r>
      <w:r w:rsidRPr="0098786F">
        <w:tab/>
        <w:t xml:space="preserve">Özşık, O., Bakır-Güngör, B., Diri, B. &amp; Sezerman, O. U. in </w:t>
      </w:r>
      <w:r w:rsidRPr="0098786F">
        <w:rPr>
          <w:i/>
        </w:rPr>
        <w:t>2013 8th International Symposium on Health Informatics and Bioinformatics.</w:t>
      </w:r>
      <w:r w:rsidRPr="0098786F">
        <w:t xml:space="preserve">  1-6.</w:t>
      </w:r>
      <w:bookmarkEnd w:id="182"/>
    </w:p>
    <w:p w14:paraId="584C426B" w14:textId="77777777" w:rsidR="0098786F" w:rsidRPr="0098786F" w:rsidRDefault="0098786F" w:rsidP="0098786F">
      <w:pPr>
        <w:pStyle w:val="EndNoteBibliography"/>
        <w:ind w:left="720" w:hanging="720"/>
      </w:pPr>
      <w:bookmarkStart w:id="183" w:name="_ENREF_29"/>
      <w:r w:rsidRPr="0098786F">
        <w:t>29</w:t>
      </w:r>
      <w:r w:rsidRPr="0098786F">
        <w:tab/>
        <w:t>Lu, C.</w:t>
      </w:r>
      <w:r w:rsidRPr="0098786F">
        <w:rPr>
          <w:i/>
        </w:rPr>
        <w:t xml:space="preserve"> et al.</w:t>
      </w:r>
      <w:r w:rsidRPr="0098786F">
        <w:t xml:space="preserve"> Expression of Wnt3a in hepatocellular carcinoma and its effects on cell cycle and metastasis. </w:t>
      </w:r>
      <w:r w:rsidRPr="0098786F">
        <w:rPr>
          <w:i/>
        </w:rPr>
        <w:t>Int J Oncol</w:t>
      </w:r>
      <w:r w:rsidRPr="0098786F">
        <w:t xml:space="preserve"> </w:t>
      </w:r>
      <w:r w:rsidRPr="0098786F">
        <w:rPr>
          <w:b/>
        </w:rPr>
        <w:t>51</w:t>
      </w:r>
      <w:r w:rsidRPr="0098786F">
        <w:t>, 1135-1145, doi:10.3892/ijo.2017.4112 (2017).</w:t>
      </w:r>
      <w:bookmarkEnd w:id="183"/>
    </w:p>
    <w:p w14:paraId="20BFAB52" w14:textId="2ED8770C" w:rsidR="0098786F" w:rsidRPr="0098786F" w:rsidRDefault="0098786F" w:rsidP="0098786F">
      <w:pPr>
        <w:pStyle w:val="EndNoteBibliography"/>
        <w:ind w:left="720" w:hanging="720"/>
      </w:pPr>
      <w:bookmarkStart w:id="184" w:name="_ENREF_30"/>
      <w:r w:rsidRPr="0098786F">
        <w:t>30</w:t>
      </w:r>
      <w:r w:rsidRPr="0098786F">
        <w:tab/>
        <w:t>Xiao, J.</w:t>
      </w:r>
      <w:r w:rsidRPr="0098786F">
        <w:rPr>
          <w:i/>
        </w:rPr>
        <w:t xml:space="preserve"> et al.</w:t>
      </w:r>
      <w:r w:rsidRPr="0098786F">
        <w:t xml:space="preserve"> Garlic-derived compound S-allylmercaptocysteine inhibits hepatocarcinogenesis through targeting LRP6/Wnt pathway. </w:t>
      </w:r>
      <w:r w:rsidRPr="0098786F">
        <w:rPr>
          <w:i/>
        </w:rPr>
        <w:t>Acta Pharmaceutica Sinica B</w:t>
      </w:r>
      <w:r w:rsidRPr="0098786F">
        <w:t xml:space="preserve"> </w:t>
      </w:r>
      <w:r w:rsidRPr="0098786F">
        <w:rPr>
          <w:b/>
        </w:rPr>
        <w:t>8</w:t>
      </w:r>
      <w:r w:rsidRPr="0098786F">
        <w:t>, 575-586, doi:</w:t>
      </w:r>
      <w:hyperlink r:id="rId24" w:history="1">
        <w:r w:rsidRPr="0098786F">
          <w:rPr>
            <w:rStyle w:val="Hyperlink"/>
          </w:rPr>
          <w:t>https://doi.org/10.1016/j.apsb.2017.10.003</w:t>
        </w:r>
      </w:hyperlink>
      <w:r w:rsidRPr="0098786F">
        <w:t xml:space="preserve"> (2018).</w:t>
      </w:r>
      <w:bookmarkEnd w:id="184"/>
    </w:p>
    <w:p w14:paraId="76066734" w14:textId="62AEDFDE" w:rsidR="0098786F" w:rsidRPr="0098786F" w:rsidRDefault="0098786F" w:rsidP="0098786F">
      <w:pPr>
        <w:pStyle w:val="EndNoteBibliography"/>
        <w:ind w:left="720" w:hanging="720"/>
      </w:pPr>
      <w:bookmarkStart w:id="185" w:name="_ENREF_31"/>
      <w:r w:rsidRPr="0098786F">
        <w:t>31</w:t>
      </w:r>
      <w:r w:rsidRPr="0098786F">
        <w:tab/>
        <w:t>Xiong, H.</w:t>
      </w:r>
      <w:r w:rsidRPr="0098786F">
        <w:rPr>
          <w:i/>
        </w:rPr>
        <w:t xml:space="preserve"> et al.</w:t>
      </w:r>
      <w:r w:rsidRPr="0098786F">
        <w:t xml:space="preserve"> GRP78 activates the Wnt/HOXB9 pathway to promote invasion and metastasis of hepatocellular carcinoma by chaperoning LRP6. </w:t>
      </w:r>
      <w:r w:rsidRPr="0098786F">
        <w:rPr>
          <w:i/>
        </w:rPr>
        <w:t>Experimental Cell Research</w:t>
      </w:r>
      <w:r w:rsidRPr="0098786F">
        <w:t xml:space="preserve"> </w:t>
      </w:r>
      <w:r w:rsidRPr="0098786F">
        <w:rPr>
          <w:b/>
        </w:rPr>
        <w:t>383</w:t>
      </w:r>
      <w:r w:rsidRPr="0098786F">
        <w:t>, 111493, doi:</w:t>
      </w:r>
      <w:hyperlink r:id="rId25" w:history="1">
        <w:r w:rsidRPr="0098786F">
          <w:rPr>
            <w:rStyle w:val="Hyperlink"/>
          </w:rPr>
          <w:t>https://doi.org/10.1016/j.yexcr.2019.07.006</w:t>
        </w:r>
      </w:hyperlink>
      <w:r w:rsidRPr="0098786F">
        <w:t xml:space="preserve"> (2019).</w:t>
      </w:r>
      <w:bookmarkEnd w:id="185"/>
    </w:p>
    <w:p w14:paraId="45480EAC" w14:textId="77777777" w:rsidR="0098786F" w:rsidRPr="0098786F" w:rsidRDefault="0098786F" w:rsidP="0098786F">
      <w:pPr>
        <w:pStyle w:val="EndNoteBibliography"/>
        <w:ind w:left="720" w:hanging="720"/>
      </w:pPr>
      <w:bookmarkStart w:id="186" w:name="_ENREF_32"/>
      <w:r w:rsidRPr="0098786F">
        <w:t>32</w:t>
      </w:r>
      <w:r w:rsidRPr="0098786F">
        <w:tab/>
        <w:t>Lezcano, C.</w:t>
      </w:r>
      <w:r w:rsidRPr="0098786F">
        <w:rPr>
          <w:i/>
        </w:rPr>
        <w:t xml:space="preserve"> et al.</w:t>
      </w:r>
      <w:r w:rsidRPr="0098786F">
        <w:t xml:space="preserve"> Evaluation of stromal HGF immunoreactivity as a biomarker for melanoma response to RAF inhibitors. </w:t>
      </w:r>
      <w:r w:rsidRPr="0098786F">
        <w:rPr>
          <w:i/>
        </w:rPr>
        <w:t>Modern Pathology</w:t>
      </w:r>
      <w:r w:rsidRPr="0098786F">
        <w:t xml:space="preserve"> </w:t>
      </w:r>
      <w:r w:rsidRPr="0098786F">
        <w:rPr>
          <w:b/>
        </w:rPr>
        <w:t>27</w:t>
      </w:r>
      <w:r w:rsidRPr="0098786F">
        <w:t>, 1193-1202, doi:10.1038/modpathol.2013.226 (2014).</w:t>
      </w:r>
      <w:bookmarkEnd w:id="186"/>
    </w:p>
    <w:p w14:paraId="760078D2" w14:textId="77777777" w:rsidR="0098786F" w:rsidRPr="0098786F" w:rsidRDefault="0098786F" w:rsidP="0098786F">
      <w:pPr>
        <w:pStyle w:val="EndNoteBibliography"/>
        <w:ind w:left="720" w:hanging="720"/>
      </w:pPr>
      <w:bookmarkStart w:id="187" w:name="_ENREF_33"/>
      <w:r w:rsidRPr="0098786F">
        <w:t>33</w:t>
      </w:r>
      <w:r w:rsidRPr="0098786F">
        <w:tab/>
        <w:t>Cheng, H.</w:t>
      </w:r>
      <w:r w:rsidRPr="0098786F">
        <w:rPr>
          <w:i/>
        </w:rPr>
        <w:t xml:space="preserve"> et al.</w:t>
      </w:r>
      <w:r w:rsidRPr="0098786F">
        <w:t xml:space="preserve"> Co-targeting HGF/cMET Signaling with MEK Inhibitors in Metastatic Uveal Melanoma. </w:t>
      </w:r>
      <w:r w:rsidRPr="0098786F">
        <w:rPr>
          <w:i/>
        </w:rPr>
        <w:t>Molecular Cancer Therapeutics</w:t>
      </w:r>
      <w:r w:rsidRPr="0098786F">
        <w:t xml:space="preserve"> </w:t>
      </w:r>
      <w:r w:rsidRPr="0098786F">
        <w:rPr>
          <w:b/>
        </w:rPr>
        <w:t>16</w:t>
      </w:r>
      <w:r w:rsidRPr="0098786F">
        <w:t>, 516-528, doi:10.1158/1535-7163.mct-16-0552 (2017).</w:t>
      </w:r>
      <w:bookmarkEnd w:id="187"/>
    </w:p>
    <w:p w14:paraId="0868FC47" w14:textId="77777777" w:rsidR="0098786F" w:rsidRPr="0098786F" w:rsidRDefault="0098786F" w:rsidP="0098786F">
      <w:pPr>
        <w:pStyle w:val="EndNoteBibliography"/>
        <w:ind w:left="720" w:hanging="720"/>
      </w:pPr>
      <w:bookmarkStart w:id="188" w:name="_ENREF_34"/>
      <w:r w:rsidRPr="0098786F">
        <w:t>34</w:t>
      </w:r>
      <w:r w:rsidRPr="0098786F">
        <w:tab/>
        <w:t xml:space="preserve">Demkova, L. &amp; Kucerova, L. Role of the HGF/c-MET tyrosine kinase inhibitors in metastasic melanoma. </w:t>
      </w:r>
      <w:r w:rsidRPr="0098786F">
        <w:rPr>
          <w:i/>
        </w:rPr>
        <w:t>Molecular Cancer</w:t>
      </w:r>
      <w:r w:rsidRPr="0098786F">
        <w:t xml:space="preserve"> </w:t>
      </w:r>
      <w:r w:rsidRPr="0098786F">
        <w:rPr>
          <w:b/>
        </w:rPr>
        <w:t>17</w:t>
      </w:r>
      <w:r w:rsidRPr="0098786F">
        <w:t>, 26, doi:10.1186/s12943-018-0795-z (2018).</w:t>
      </w:r>
      <w:bookmarkEnd w:id="188"/>
    </w:p>
    <w:p w14:paraId="195773B5" w14:textId="77777777" w:rsidR="0098786F" w:rsidRPr="0098786F" w:rsidRDefault="0098786F" w:rsidP="0098786F">
      <w:pPr>
        <w:pStyle w:val="EndNoteBibliography"/>
        <w:ind w:left="720" w:hanging="720"/>
      </w:pPr>
      <w:bookmarkStart w:id="189" w:name="_ENREF_35"/>
      <w:r w:rsidRPr="0098786F">
        <w:t>35</w:t>
      </w:r>
      <w:r w:rsidRPr="0098786F">
        <w:tab/>
        <w:t>Eigner, K.</w:t>
      </w:r>
      <w:r w:rsidRPr="0098786F">
        <w:rPr>
          <w:i/>
        </w:rPr>
        <w:t xml:space="preserve"> et al.</w:t>
      </w:r>
      <w:r w:rsidRPr="0098786F">
        <w:t xml:space="preserve"> The unfolded protein response impacts melanoma progression by enhancing FGF expression and can be antagonized by a chemical chaperone. </w:t>
      </w:r>
      <w:r w:rsidRPr="0098786F">
        <w:rPr>
          <w:i/>
        </w:rPr>
        <w:t>Scientific Reports</w:t>
      </w:r>
      <w:r w:rsidRPr="0098786F">
        <w:t xml:space="preserve"> </w:t>
      </w:r>
      <w:r w:rsidRPr="0098786F">
        <w:rPr>
          <w:b/>
        </w:rPr>
        <w:t>7</w:t>
      </w:r>
      <w:r w:rsidRPr="0098786F">
        <w:t>, 17498, doi:10.1038/s41598-017-17888-9 (2017).</w:t>
      </w:r>
      <w:bookmarkEnd w:id="189"/>
    </w:p>
    <w:p w14:paraId="281B90D1" w14:textId="77777777" w:rsidR="0098786F" w:rsidRPr="0098786F" w:rsidRDefault="0098786F" w:rsidP="0098786F">
      <w:pPr>
        <w:pStyle w:val="EndNoteBibliography"/>
        <w:ind w:left="720" w:hanging="720"/>
      </w:pPr>
      <w:bookmarkStart w:id="190" w:name="_ENREF_36"/>
      <w:r w:rsidRPr="0098786F">
        <w:t>36</w:t>
      </w:r>
      <w:r w:rsidRPr="0098786F">
        <w:tab/>
        <w:t>Rezzola, S.</w:t>
      </w:r>
      <w:r w:rsidRPr="0098786F">
        <w:rPr>
          <w:i/>
        </w:rPr>
        <w:t xml:space="preserve"> et al.</w:t>
      </w:r>
      <w:r w:rsidRPr="0098786F">
        <w:t xml:space="preserve"> The Autocrine FGF/FGFR System in both Skin and Uveal Melanoma: FGF Trapping as a Possible Therapeutic Approach. </w:t>
      </w:r>
      <w:r w:rsidRPr="0098786F">
        <w:rPr>
          <w:i/>
        </w:rPr>
        <w:t>Cancers</w:t>
      </w:r>
      <w:r w:rsidRPr="0098786F">
        <w:t xml:space="preserve"> </w:t>
      </w:r>
      <w:r w:rsidRPr="0098786F">
        <w:rPr>
          <w:b/>
        </w:rPr>
        <w:t>11</w:t>
      </w:r>
      <w:r w:rsidRPr="0098786F">
        <w:t>, 1305 (2019).</w:t>
      </w:r>
      <w:bookmarkEnd w:id="190"/>
    </w:p>
    <w:p w14:paraId="2E910F87" w14:textId="77777777" w:rsidR="0098786F" w:rsidRPr="0098786F" w:rsidRDefault="0098786F" w:rsidP="0098786F">
      <w:pPr>
        <w:pStyle w:val="EndNoteBibliography"/>
        <w:ind w:left="720" w:hanging="720"/>
      </w:pPr>
      <w:bookmarkStart w:id="191" w:name="_ENREF_37"/>
      <w:r w:rsidRPr="0098786F">
        <w:t>37</w:t>
      </w:r>
      <w:r w:rsidRPr="0098786F">
        <w:tab/>
        <w:t xml:space="preserve">Golding, B., Luu, A., Jones, R. &amp; Viloria-Petit, A. M. The function and therapeutic targeting of anaplastic lymphoma kinase (ALK) in non-small cell lung cancer (NSCLC). </w:t>
      </w:r>
      <w:r w:rsidRPr="0098786F">
        <w:rPr>
          <w:i/>
        </w:rPr>
        <w:t>Molecular Cancer</w:t>
      </w:r>
      <w:r w:rsidRPr="0098786F">
        <w:t xml:space="preserve"> </w:t>
      </w:r>
      <w:r w:rsidRPr="0098786F">
        <w:rPr>
          <w:b/>
        </w:rPr>
        <w:t>17</w:t>
      </w:r>
      <w:r w:rsidRPr="0098786F">
        <w:t>, 52, doi:10.1186/s12943-018-0810-4 (2018).</w:t>
      </w:r>
      <w:bookmarkEnd w:id="191"/>
    </w:p>
    <w:p w14:paraId="03F0EB1B" w14:textId="77777777" w:rsidR="0098786F" w:rsidRPr="0098786F" w:rsidRDefault="0098786F" w:rsidP="0098786F">
      <w:pPr>
        <w:pStyle w:val="EndNoteBibliography"/>
        <w:ind w:left="720" w:hanging="720"/>
      </w:pPr>
      <w:bookmarkStart w:id="192" w:name="_ENREF_38"/>
      <w:r w:rsidRPr="0098786F">
        <w:t>38</w:t>
      </w:r>
      <w:r w:rsidRPr="0098786F">
        <w:tab/>
        <w:t xml:space="preserve">Sgambato, A., Casaluce, F., Maione, P. &amp; Gridelli, C. Targeted therapies in non-small cell lung cancer: a focus on ALK/ROS1 tyrosine kinase inhibitors. </w:t>
      </w:r>
      <w:r w:rsidRPr="0098786F">
        <w:rPr>
          <w:i/>
        </w:rPr>
        <w:t>Expert Rev Anticancer Ther</w:t>
      </w:r>
      <w:r w:rsidRPr="0098786F">
        <w:t xml:space="preserve"> </w:t>
      </w:r>
      <w:r w:rsidRPr="0098786F">
        <w:rPr>
          <w:b/>
        </w:rPr>
        <w:t>18</w:t>
      </w:r>
      <w:r w:rsidRPr="0098786F">
        <w:t>, 71-80, doi:10.1080/14737140.2018.1412260 (2018).</w:t>
      </w:r>
      <w:bookmarkEnd w:id="192"/>
    </w:p>
    <w:p w14:paraId="1E153F0C" w14:textId="77777777" w:rsidR="0098786F" w:rsidRPr="0098786F" w:rsidRDefault="0098786F" w:rsidP="0098786F">
      <w:pPr>
        <w:pStyle w:val="EndNoteBibliography"/>
        <w:ind w:left="720" w:hanging="720"/>
      </w:pPr>
      <w:bookmarkStart w:id="193" w:name="_ENREF_39"/>
      <w:r w:rsidRPr="0098786F">
        <w:t>39</w:t>
      </w:r>
      <w:r w:rsidRPr="0098786F">
        <w:tab/>
        <w:t>Dhawan, A.</w:t>
      </w:r>
      <w:r w:rsidRPr="0098786F">
        <w:rPr>
          <w:i/>
        </w:rPr>
        <w:t xml:space="preserve"> et al.</w:t>
      </w:r>
      <w:r w:rsidRPr="0098786F">
        <w:t xml:space="preserve"> Collateral sensitivity networks reveal evolutionary instability and novel treatment strategies in ALK mutated non-small cell lung cancer. </w:t>
      </w:r>
      <w:r w:rsidRPr="0098786F">
        <w:rPr>
          <w:i/>
        </w:rPr>
        <w:t>Sci Rep</w:t>
      </w:r>
      <w:r w:rsidRPr="0098786F">
        <w:t xml:space="preserve"> </w:t>
      </w:r>
      <w:r w:rsidRPr="0098786F">
        <w:rPr>
          <w:b/>
        </w:rPr>
        <w:t>7</w:t>
      </w:r>
      <w:r w:rsidRPr="0098786F">
        <w:t>, 1232, doi:10.1038/s41598-017-00791-8 (2017).</w:t>
      </w:r>
      <w:bookmarkEnd w:id="193"/>
    </w:p>
    <w:p w14:paraId="7B7FB526" w14:textId="77777777" w:rsidR="0098786F" w:rsidRPr="0098786F" w:rsidRDefault="0098786F" w:rsidP="0098786F">
      <w:pPr>
        <w:pStyle w:val="EndNoteBibliography"/>
        <w:ind w:left="720" w:hanging="720"/>
      </w:pPr>
      <w:bookmarkStart w:id="194" w:name="_ENREF_40"/>
      <w:r w:rsidRPr="0098786F">
        <w:t>40</w:t>
      </w:r>
      <w:r w:rsidRPr="0098786F">
        <w:tab/>
        <w:t>Román, M.</w:t>
      </w:r>
      <w:r w:rsidRPr="0098786F">
        <w:rPr>
          <w:i/>
        </w:rPr>
        <w:t xml:space="preserve"> et al.</w:t>
      </w:r>
      <w:r w:rsidRPr="0098786F">
        <w:t xml:space="preserve"> KRAS oncogene in non-small cell lung cancer: clinical perspectives on the treatment of an old target. </w:t>
      </w:r>
      <w:r w:rsidRPr="0098786F">
        <w:rPr>
          <w:i/>
        </w:rPr>
        <w:t>Molecular Cancer</w:t>
      </w:r>
      <w:r w:rsidRPr="0098786F">
        <w:t xml:space="preserve"> </w:t>
      </w:r>
      <w:r w:rsidRPr="0098786F">
        <w:rPr>
          <w:b/>
        </w:rPr>
        <w:t>17</w:t>
      </w:r>
      <w:r w:rsidRPr="0098786F">
        <w:t>, 33, doi:10.1186/s12943-018-0789-x (2018).</w:t>
      </w:r>
      <w:bookmarkEnd w:id="194"/>
    </w:p>
    <w:p w14:paraId="70E63FB9" w14:textId="7F25A6FD" w:rsidR="0098786F" w:rsidRPr="0098786F" w:rsidRDefault="0098786F" w:rsidP="0098786F">
      <w:pPr>
        <w:pStyle w:val="EndNoteBibliography"/>
        <w:ind w:left="720" w:hanging="720"/>
      </w:pPr>
      <w:bookmarkStart w:id="195" w:name="_ENREF_41"/>
      <w:r w:rsidRPr="0098786F">
        <w:lastRenderedPageBreak/>
        <w:t>41</w:t>
      </w:r>
      <w:r w:rsidRPr="0098786F">
        <w:tab/>
        <w:t xml:space="preserve">Salgia, R., Pharaon, R., Mambetsariev, I., Nam, A. &amp; Sattler, M. The improbable targeted therapy: KRAS as an emerging target in non-small cell lung cancer (NSCLC). </w:t>
      </w:r>
      <w:r w:rsidRPr="0098786F">
        <w:rPr>
          <w:i/>
        </w:rPr>
        <w:t>Cell Reports Medicine</w:t>
      </w:r>
      <w:r w:rsidRPr="0098786F">
        <w:t xml:space="preserve"> </w:t>
      </w:r>
      <w:r w:rsidRPr="0098786F">
        <w:rPr>
          <w:b/>
        </w:rPr>
        <w:t>2</w:t>
      </w:r>
      <w:r w:rsidRPr="0098786F">
        <w:t>, 100186, doi:</w:t>
      </w:r>
      <w:hyperlink r:id="rId26" w:history="1">
        <w:r w:rsidRPr="0098786F">
          <w:rPr>
            <w:rStyle w:val="Hyperlink"/>
          </w:rPr>
          <w:t>https://doi.org/10.1016/j.xcrm.2020.100186</w:t>
        </w:r>
      </w:hyperlink>
      <w:r w:rsidRPr="0098786F">
        <w:t xml:space="preserve"> (2021).</w:t>
      </w:r>
      <w:bookmarkEnd w:id="195"/>
    </w:p>
    <w:p w14:paraId="233018DC" w14:textId="0CCFB3A3" w:rsidR="0098786F" w:rsidRPr="0098786F" w:rsidRDefault="0098786F" w:rsidP="0098786F">
      <w:pPr>
        <w:pStyle w:val="EndNoteBibliography"/>
        <w:ind w:left="720" w:hanging="720"/>
      </w:pPr>
      <w:bookmarkStart w:id="196" w:name="_ENREF_42"/>
      <w:r w:rsidRPr="0098786F">
        <w:t>42</w:t>
      </w:r>
      <w:r w:rsidRPr="0098786F">
        <w:tab/>
        <w:t>Ferrer, I.</w:t>
      </w:r>
      <w:r w:rsidRPr="0098786F">
        <w:rPr>
          <w:i/>
        </w:rPr>
        <w:t xml:space="preserve"> et al.</w:t>
      </w:r>
      <w:r w:rsidRPr="0098786F">
        <w:t xml:space="preserve"> KRAS-Mutant non-small cell lung cancer: From biology to therapy. </w:t>
      </w:r>
      <w:r w:rsidRPr="0098786F">
        <w:rPr>
          <w:i/>
        </w:rPr>
        <w:t>Lung Cancer</w:t>
      </w:r>
      <w:r w:rsidRPr="0098786F">
        <w:t xml:space="preserve"> </w:t>
      </w:r>
      <w:r w:rsidRPr="0098786F">
        <w:rPr>
          <w:b/>
        </w:rPr>
        <w:t>124</w:t>
      </w:r>
      <w:r w:rsidRPr="0098786F">
        <w:t>, 53-64, doi:</w:t>
      </w:r>
      <w:hyperlink r:id="rId27" w:history="1">
        <w:r w:rsidRPr="0098786F">
          <w:rPr>
            <w:rStyle w:val="Hyperlink"/>
          </w:rPr>
          <w:t>https://doi.org/10.1016/j.lungcan.2018.07.013</w:t>
        </w:r>
      </w:hyperlink>
      <w:r w:rsidRPr="0098786F">
        <w:t xml:space="preserve"> (2018).</w:t>
      </w:r>
      <w:bookmarkEnd w:id="196"/>
    </w:p>
    <w:p w14:paraId="4DE5C8DA" w14:textId="77777777" w:rsidR="0098786F" w:rsidRPr="0098786F" w:rsidRDefault="0098786F" w:rsidP="0098786F">
      <w:pPr>
        <w:pStyle w:val="EndNoteBibliography"/>
        <w:ind w:left="720" w:hanging="720"/>
      </w:pPr>
      <w:bookmarkStart w:id="197" w:name="_ENREF_43"/>
      <w:r w:rsidRPr="0098786F">
        <w:t>43</w:t>
      </w:r>
      <w:r w:rsidRPr="0098786F">
        <w:tab/>
        <w:t>Kim, S. T.</w:t>
      </w:r>
      <w:r w:rsidRPr="0098786F">
        <w:rPr>
          <w:i/>
        </w:rPr>
        <w:t xml:space="preserve"> et al.</w:t>
      </w:r>
      <w:r w:rsidRPr="0098786F">
        <w:t xml:space="preserve"> Impact of &lt;em&gt;KRAS&lt;/em&gt; Mutations on Clinical Outcomes in Pancreatic Cancer Patients Treated with First-line Gemcitabine-Based Chemotherapy. </w:t>
      </w:r>
      <w:r w:rsidRPr="0098786F">
        <w:rPr>
          <w:i/>
        </w:rPr>
        <w:t>Molecular Cancer Therapeutics</w:t>
      </w:r>
      <w:r w:rsidRPr="0098786F">
        <w:t xml:space="preserve"> </w:t>
      </w:r>
      <w:r w:rsidRPr="0098786F">
        <w:rPr>
          <w:b/>
        </w:rPr>
        <w:t>10</w:t>
      </w:r>
      <w:r w:rsidRPr="0098786F">
        <w:t>, 1993-1999, doi:10.1158/1535-7163.mct-11-0269 (2011).</w:t>
      </w:r>
      <w:bookmarkEnd w:id="197"/>
    </w:p>
    <w:p w14:paraId="52FFDF5A" w14:textId="77777777" w:rsidR="0098786F" w:rsidRPr="0098786F" w:rsidRDefault="0098786F" w:rsidP="0098786F">
      <w:pPr>
        <w:pStyle w:val="EndNoteBibliography"/>
        <w:ind w:left="720" w:hanging="720"/>
      </w:pPr>
      <w:bookmarkStart w:id="198" w:name="_ENREF_44"/>
      <w:r w:rsidRPr="0098786F">
        <w:t>44</w:t>
      </w:r>
      <w:r w:rsidRPr="0098786F">
        <w:tab/>
        <w:t xml:space="preserve">Waters, A. M. &amp; Der, C. J. KRAS: The Critical Driver and Therapeutic Target for Pancreatic Cancer. </w:t>
      </w:r>
      <w:r w:rsidRPr="0098786F">
        <w:rPr>
          <w:i/>
        </w:rPr>
        <w:t>Cold Spring Harb Perspect Med</w:t>
      </w:r>
      <w:r w:rsidRPr="0098786F">
        <w:t xml:space="preserve"> </w:t>
      </w:r>
      <w:r w:rsidRPr="0098786F">
        <w:rPr>
          <w:b/>
        </w:rPr>
        <w:t>8</w:t>
      </w:r>
      <w:r w:rsidRPr="0098786F">
        <w:t>, doi:10.1101/cshperspect.a031435 (2018).</w:t>
      </w:r>
      <w:bookmarkEnd w:id="198"/>
    </w:p>
    <w:p w14:paraId="7329B06E" w14:textId="77777777" w:rsidR="0098786F" w:rsidRPr="0098786F" w:rsidRDefault="0098786F" w:rsidP="0098786F">
      <w:pPr>
        <w:pStyle w:val="EndNoteBibliography"/>
        <w:ind w:left="720" w:hanging="720"/>
      </w:pPr>
      <w:bookmarkStart w:id="199" w:name="_ENREF_45"/>
      <w:r w:rsidRPr="0098786F">
        <w:t>45</w:t>
      </w:r>
      <w:r w:rsidRPr="0098786F">
        <w:tab/>
        <w:t>Sun, Y.</w:t>
      </w:r>
      <w:r w:rsidRPr="0098786F">
        <w:rPr>
          <w:i/>
        </w:rPr>
        <w:t xml:space="preserve"> et al.</w:t>
      </w:r>
      <w:r w:rsidRPr="0098786F">
        <w:t xml:space="preserve"> MiRNA-615-5p Functions as a Tumor Suppressor in Pancreatic Ductal Adenocarcinoma by Targeting AKT2. </w:t>
      </w:r>
      <w:r w:rsidRPr="0098786F">
        <w:rPr>
          <w:i/>
        </w:rPr>
        <w:t>PLOS ONE</w:t>
      </w:r>
      <w:r w:rsidRPr="0098786F">
        <w:t xml:space="preserve"> </w:t>
      </w:r>
      <w:r w:rsidRPr="0098786F">
        <w:rPr>
          <w:b/>
        </w:rPr>
        <w:t>10</w:t>
      </w:r>
      <w:r w:rsidRPr="0098786F">
        <w:t>, e0119783, doi:10.1371/journal.pone.0119783 (2015).</w:t>
      </w:r>
      <w:bookmarkEnd w:id="199"/>
    </w:p>
    <w:p w14:paraId="02B22897" w14:textId="3AC631E1" w:rsidR="0098786F" w:rsidRPr="0098786F" w:rsidRDefault="0098786F" w:rsidP="0098786F">
      <w:pPr>
        <w:pStyle w:val="EndNoteBibliography"/>
        <w:ind w:left="720" w:hanging="720"/>
      </w:pPr>
      <w:bookmarkStart w:id="200" w:name="_ENREF_46"/>
      <w:r w:rsidRPr="0098786F">
        <w:t>46</w:t>
      </w:r>
      <w:r w:rsidRPr="0098786F">
        <w:tab/>
        <w:t>Xu, R.-l.</w:t>
      </w:r>
      <w:r w:rsidRPr="0098786F">
        <w:rPr>
          <w:i/>
        </w:rPr>
        <w:t xml:space="preserve"> et al.</w:t>
      </w:r>
      <w:r w:rsidRPr="0098786F">
        <w:t xml:space="preserve"> Primate-specific miRNA-637 inhibited tumorigenesis in human pancreatic ductal adenocarcinoma cells by suppressing Akt1 expression. </w:t>
      </w:r>
      <w:r w:rsidRPr="0098786F">
        <w:rPr>
          <w:i/>
        </w:rPr>
        <w:t>Experimental Cell Research</w:t>
      </w:r>
      <w:r w:rsidRPr="0098786F">
        <w:t xml:space="preserve"> </w:t>
      </w:r>
      <w:r w:rsidRPr="0098786F">
        <w:rPr>
          <w:b/>
        </w:rPr>
        <w:t>363</w:t>
      </w:r>
      <w:r w:rsidRPr="0098786F">
        <w:t>, 310-314, doi:</w:t>
      </w:r>
      <w:hyperlink r:id="rId28" w:history="1">
        <w:r w:rsidRPr="0098786F">
          <w:rPr>
            <w:rStyle w:val="Hyperlink"/>
          </w:rPr>
          <w:t>https://doi.org/10.1016/j.yexcr.2018.01.026</w:t>
        </w:r>
      </w:hyperlink>
      <w:r w:rsidRPr="0098786F">
        <w:t xml:space="preserve"> (2018).</w:t>
      </w:r>
      <w:bookmarkEnd w:id="200"/>
    </w:p>
    <w:p w14:paraId="32E1B9C7" w14:textId="77777777" w:rsidR="0098786F" w:rsidRPr="0098786F" w:rsidRDefault="0098786F" w:rsidP="0098786F">
      <w:pPr>
        <w:pStyle w:val="EndNoteBibliography"/>
        <w:ind w:left="720" w:hanging="720"/>
      </w:pPr>
      <w:bookmarkStart w:id="201" w:name="_ENREF_47"/>
      <w:r w:rsidRPr="0098786F">
        <w:t>47</w:t>
      </w:r>
      <w:r w:rsidRPr="0098786F">
        <w:tab/>
        <w:t>Wang, S.</w:t>
      </w:r>
      <w:r w:rsidRPr="0098786F">
        <w:rPr>
          <w:i/>
        </w:rPr>
        <w:t xml:space="preserve"> et al.</w:t>
      </w:r>
      <w:r w:rsidRPr="0098786F">
        <w:t xml:space="preserve"> Circulating IGF-1 promotes prostate adenocarcinoma via FOXO3A/BIM signaling in a double-transgenic mouse model. </w:t>
      </w:r>
      <w:r w:rsidRPr="0098786F">
        <w:rPr>
          <w:i/>
        </w:rPr>
        <w:t>Oncogene</w:t>
      </w:r>
      <w:r w:rsidRPr="0098786F">
        <w:t xml:space="preserve"> </w:t>
      </w:r>
      <w:r w:rsidRPr="0098786F">
        <w:rPr>
          <w:b/>
        </w:rPr>
        <w:t>38</w:t>
      </w:r>
      <w:r w:rsidRPr="0098786F">
        <w:t>, 6338-6353, doi:10.1038/s41388-019-0880-9 (2019).</w:t>
      </w:r>
      <w:bookmarkEnd w:id="201"/>
    </w:p>
    <w:p w14:paraId="08F6FA7E" w14:textId="77777777" w:rsidR="0098786F" w:rsidRPr="0098786F" w:rsidRDefault="0098786F" w:rsidP="0098786F">
      <w:pPr>
        <w:pStyle w:val="EndNoteBibliography"/>
        <w:ind w:left="720" w:hanging="720"/>
      </w:pPr>
      <w:bookmarkStart w:id="202" w:name="_ENREF_48"/>
      <w:r w:rsidRPr="0098786F">
        <w:t>48</w:t>
      </w:r>
      <w:r w:rsidRPr="0098786F">
        <w:tab/>
        <w:t>Weyer-Czernilofsky, U.</w:t>
      </w:r>
      <w:r w:rsidRPr="0098786F">
        <w:rPr>
          <w:i/>
        </w:rPr>
        <w:t xml:space="preserve"> et al.</w:t>
      </w:r>
      <w:r w:rsidRPr="0098786F">
        <w:t xml:space="preserve"> Antitumor Activity of the IGF-1/IGF-2–Neutralizing Antibody Xentuzumab (BI 836845) in Combination with Enzalutamide in Prostate Cancer Models. </w:t>
      </w:r>
      <w:r w:rsidRPr="0098786F">
        <w:rPr>
          <w:i/>
        </w:rPr>
        <w:t>Molecular Cancer Therapeutics</w:t>
      </w:r>
      <w:r w:rsidRPr="0098786F">
        <w:t xml:space="preserve"> </w:t>
      </w:r>
      <w:r w:rsidRPr="0098786F">
        <w:rPr>
          <w:b/>
        </w:rPr>
        <w:t>19</w:t>
      </w:r>
      <w:r w:rsidRPr="0098786F">
        <w:t>, 1059-1069, doi:10.1158/1535-7163.mct-19-0378 (2020).</w:t>
      </w:r>
      <w:bookmarkEnd w:id="202"/>
    </w:p>
    <w:p w14:paraId="066188BD" w14:textId="77777777" w:rsidR="0098786F" w:rsidRPr="0098786F" w:rsidRDefault="0098786F" w:rsidP="0098786F">
      <w:pPr>
        <w:pStyle w:val="EndNoteBibliography"/>
        <w:ind w:left="720" w:hanging="720"/>
      </w:pPr>
      <w:bookmarkStart w:id="203" w:name="_ENREF_49"/>
      <w:r w:rsidRPr="0098786F">
        <w:t>49</w:t>
      </w:r>
      <w:r w:rsidRPr="0098786F">
        <w:tab/>
        <w:t>Hussain, S. A.</w:t>
      </w:r>
      <w:r w:rsidRPr="0098786F">
        <w:rPr>
          <w:i/>
        </w:rPr>
        <w:t xml:space="preserve"> et al.</w:t>
      </w:r>
      <w:r w:rsidRPr="0098786F">
        <w:t xml:space="preserve"> Targeting IGF-1/2 with xentuzumab (Xe) plus enzalutamide (En) in metastatic castration-resistant prostate cancer (mCRPC) after progression on docetaxel chemotherapy (DCt) and abiraterone (Abi): Randomized phase II trial results. </w:t>
      </w:r>
      <w:r w:rsidRPr="0098786F">
        <w:rPr>
          <w:i/>
        </w:rPr>
        <w:t>Journal of Clinical Oncology</w:t>
      </w:r>
      <w:r w:rsidRPr="0098786F">
        <w:t xml:space="preserve"> </w:t>
      </w:r>
      <w:r w:rsidRPr="0098786F">
        <w:rPr>
          <w:b/>
        </w:rPr>
        <w:t>37</w:t>
      </w:r>
      <w:r w:rsidRPr="0098786F">
        <w:t>, 5030-5030, doi:10.1200/JCO.2019.37.15_suppl.5030 (2019).</w:t>
      </w:r>
      <w:bookmarkEnd w:id="203"/>
    </w:p>
    <w:p w14:paraId="29978BE4" w14:textId="77777777" w:rsidR="0098786F" w:rsidRPr="0098786F" w:rsidRDefault="0098786F" w:rsidP="0098786F">
      <w:pPr>
        <w:pStyle w:val="EndNoteBibliography"/>
        <w:ind w:left="720" w:hanging="720"/>
      </w:pPr>
      <w:bookmarkStart w:id="204" w:name="_ENREF_50"/>
      <w:r w:rsidRPr="0098786F">
        <w:t>50</w:t>
      </w:r>
      <w:r w:rsidRPr="0098786F">
        <w:tab/>
        <w:t xml:space="preserve">Giubellino, A., Linehan, W. M. &amp; Bottaro, D. P. Targeting the Met signaling pathway in renal cancer. </w:t>
      </w:r>
      <w:r w:rsidRPr="0098786F">
        <w:rPr>
          <w:i/>
        </w:rPr>
        <w:t>Expert review of anticancer therapy</w:t>
      </w:r>
      <w:r w:rsidRPr="0098786F">
        <w:t xml:space="preserve"> </w:t>
      </w:r>
      <w:r w:rsidRPr="0098786F">
        <w:rPr>
          <w:b/>
        </w:rPr>
        <w:t>9</w:t>
      </w:r>
      <w:r w:rsidRPr="0098786F">
        <w:t>, 785-793, doi:10.1586/era.09.43 (2009).</w:t>
      </w:r>
      <w:bookmarkEnd w:id="204"/>
    </w:p>
    <w:p w14:paraId="2FBF5EB9" w14:textId="77777777" w:rsidR="0098786F" w:rsidRPr="0098786F" w:rsidRDefault="0098786F" w:rsidP="0098786F">
      <w:pPr>
        <w:pStyle w:val="EndNoteBibliography"/>
        <w:ind w:left="720" w:hanging="720"/>
      </w:pPr>
      <w:bookmarkStart w:id="205" w:name="_ENREF_51"/>
      <w:r w:rsidRPr="0098786F">
        <w:t>51</w:t>
      </w:r>
      <w:r w:rsidRPr="0098786F">
        <w:tab/>
        <w:t xml:space="preserve">Nandagopal, L., Sonpavde, G. P. &amp; Agarwal, N. Investigational MET inhibitors to treat Renal cell carcinoma. </w:t>
      </w:r>
      <w:r w:rsidRPr="0098786F">
        <w:rPr>
          <w:i/>
        </w:rPr>
        <w:t>Expert Opinion on Investigational Drugs</w:t>
      </w:r>
      <w:r w:rsidRPr="0098786F">
        <w:t xml:space="preserve"> </w:t>
      </w:r>
      <w:r w:rsidRPr="0098786F">
        <w:rPr>
          <w:b/>
        </w:rPr>
        <w:t>28</w:t>
      </w:r>
      <w:r w:rsidRPr="0098786F">
        <w:t>, 851-860, doi:10.1080/13543784.2019.1673366 (2019).</w:t>
      </w:r>
      <w:bookmarkEnd w:id="205"/>
    </w:p>
    <w:p w14:paraId="28D8C96F" w14:textId="77777777" w:rsidR="0098786F" w:rsidRPr="0098786F" w:rsidRDefault="0098786F" w:rsidP="0098786F">
      <w:pPr>
        <w:pStyle w:val="EndNoteBibliography"/>
        <w:ind w:left="720" w:hanging="720"/>
      </w:pPr>
      <w:bookmarkStart w:id="206" w:name="_ENREF_52"/>
      <w:r w:rsidRPr="0098786F">
        <w:t>52</w:t>
      </w:r>
      <w:r w:rsidRPr="0098786F">
        <w:tab/>
        <w:t>Alonso-Gordoa, T.</w:t>
      </w:r>
      <w:r w:rsidRPr="0098786F">
        <w:rPr>
          <w:i/>
        </w:rPr>
        <w:t xml:space="preserve"> et al.</w:t>
      </w:r>
      <w:r w:rsidRPr="0098786F">
        <w:t xml:space="preserve"> Targeting Tyrosine kinases in Renal Cell Carcinoma: “New Bullets against Old Guys”. </w:t>
      </w:r>
      <w:r w:rsidRPr="0098786F">
        <w:rPr>
          <w:i/>
        </w:rPr>
        <w:t>International Journal of Molecular Sciences</w:t>
      </w:r>
      <w:r w:rsidRPr="0098786F">
        <w:t xml:space="preserve"> </w:t>
      </w:r>
      <w:r w:rsidRPr="0098786F">
        <w:rPr>
          <w:b/>
        </w:rPr>
        <w:t>20</w:t>
      </w:r>
      <w:r w:rsidRPr="0098786F">
        <w:t>, 1901 (2019).</w:t>
      </w:r>
      <w:bookmarkEnd w:id="206"/>
    </w:p>
    <w:p w14:paraId="63CA127F" w14:textId="77777777" w:rsidR="0098786F" w:rsidRPr="0098786F" w:rsidRDefault="0098786F" w:rsidP="0098786F">
      <w:pPr>
        <w:pStyle w:val="EndNoteBibliography"/>
        <w:ind w:left="720" w:hanging="720"/>
      </w:pPr>
      <w:bookmarkStart w:id="207" w:name="_ENREF_53"/>
      <w:r w:rsidRPr="0098786F">
        <w:t>53</w:t>
      </w:r>
      <w:r w:rsidRPr="0098786F">
        <w:tab/>
        <w:t>Wang, X.-M.</w:t>
      </w:r>
      <w:r w:rsidRPr="0098786F">
        <w:rPr>
          <w:i/>
        </w:rPr>
        <w:t xml:space="preserve"> et al.</w:t>
      </w:r>
      <w:r w:rsidRPr="0098786F">
        <w:t xml:space="preserve"> Integrative Analyses Identify Osteopontin, LAMB3 and ITGB1 as Critical Pro-Metastatic Genes for Lung Cancer. </w:t>
      </w:r>
      <w:r w:rsidRPr="0098786F">
        <w:rPr>
          <w:i/>
        </w:rPr>
        <w:t>PLOS ONE</w:t>
      </w:r>
      <w:r w:rsidRPr="0098786F">
        <w:t xml:space="preserve"> </w:t>
      </w:r>
      <w:r w:rsidRPr="0098786F">
        <w:rPr>
          <w:b/>
        </w:rPr>
        <w:t>8</w:t>
      </w:r>
      <w:r w:rsidRPr="0098786F">
        <w:t>, e55714, doi:10.1371/journal.pone.0055714 (2013).</w:t>
      </w:r>
      <w:bookmarkEnd w:id="207"/>
    </w:p>
    <w:p w14:paraId="3BC6A16A" w14:textId="77777777" w:rsidR="0098786F" w:rsidRPr="0098786F" w:rsidRDefault="0098786F" w:rsidP="0098786F">
      <w:pPr>
        <w:pStyle w:val="EndNoteBibliography"/>
        <w:ind w:left="720" w:hanging="720"/>
      </w:pPr>
      <w:bookmarkStart w:id="208" w:name="_ENREF_54"/>
      <w:r w:rsidRPr="0098786F">
        <w:t>54</w:t>
      </w:r>
      <w:r w:rsidRPr="0098786F">
        <w:tab/>
        <w:t xml:space="preserve">Zhou, C., Chen, H., Han, L., Wang, A. &amp; Chen, L. A. Identification of featured biomarkers in different types of lung cancer with DNA microarray. </w:t>
      </w:r>
      <w:r w:rsidRPr="0098786F">
        <w:rPr>
          <w:i/>
        </w:rPr>
        <w:t>Molecular biology reports</w:t>
      </w:r>
      <w:r w:rsidRPr="0098786F">
        <w:t xml:space="preserve"> </w:t>
      </w:r>
      <w:r w:rsidRPr="0098786F">
        <w:rPr>
          <w:b/>
        </w:rPr>
        <w:t>41</w:t>
      </w:r>
      <w:r w:rsidRPr="0098786F">
        <w:t>, 6357-6363, doi:10.1007/s11033-014-3515-9 (2014).</w:t>
      </w:r>
      <w:bookmarkEnd w:id="208"/>
    </w:p>
    <w:p w14:paraId="687AFD13" w14:textId="033149B2" w:rsidR="0098786F" w:rsidRPr="0098786F" w:rsidRDefault="0098786F" w:rsidP="0098786F">
      <w:pPr>
        <w:pStyle w:val="EndNoteBibliography"/>
        <w:ind w:left="720" w:hanging="720"/>
      </w:pPr>
      <w:bookmarkStart w:id="209" w:name="_ENREF_55"/>
      <w:r w:rsidRPr="0098786F">
        <w:t>55</w:t>
      </w:r>
      <w:r w:rsidRPr="0098786F">
        <w:tab/>
        <w:t xml:space="preserve">Greco, A., Miranda, C. &amp; Pierotti, M. A. Rearrangements of NTRK1 gene in papillary thyroid carcinoma. </w:t>
      </w:r>
      <w:r w:rsidRPr="0098786F">
        <w:rPr>
          <w:i/>
        </w:rPr>
        <w:t>Molecular and Cellular Endocrinology</w:t>
      </w:r>
      <w:r w:rsidRPr="0098786F">
        <w:t xml:space="preserve"> </w:t>
      </w:r>
      <w:r w:rsidRPr="0098786F">
        <w:rPr>
          <w:b/>
        </w:rPr>
        <w:t>321</w:t>
      </w:r>
      <w:r w:rsidRPr="0098786F">
        <w:t>, 44-49, doi:</w:t>
      </w:r>
      <w:hyperlink r:id="rId29" w:history="1">
        <w:r w:rsidRPr="0098786F">
          <w:rPr>
            <w:rStyle w:val="Hyperlink"/>
          </w:rPr>
          <w:t>https://doi.org/10.1016/j.mce.2009.10.009</w:t>
        </w:r>
      </w:hyperlink>
      <w:r w:rsidRPr="0098786F">
        <w:t xml:space="preserve"> (2010).</w:t>
      </w:r>
      <w:bookmarkEnd w:id="209"/>
    </w:p>
    <w:p w14:paraId="19804BDA" w14:textId="77777777" w:rsidR="0098786F" w:rsidRPr="0098786F" w:rsidRDefault="0098786F" w:rsidP="0098786F">
      <w:pPr>
        <w:pStyle w:val="EndNoteBibliography"/>
        <w:ind w:left="720" w:hanging="720"/>
      </w:pPr>
      <w:bookmarkStart w:id="210" w:name="_ENREF_56"/>
      <w:r w:rsidRPr="0098786F">
        <w:t>56</w:t>
      </w:r>
      <w:r w:rsidRPr="0098786F">
        <w:tab/>
        <w:t>Bounacer, A.</w:t>
      </w:r>
      <w:r w:rsidRPr="0098786F">
        <w:rPr>
          <w:i/>
        </w:rPr>
        <w:t xml:space="preserve"> et al.</w:t>
      </w:r>
      <w:r w:rsidRPr="0098786F">
        <w:t xml:space="preserve"> Search for NTRK1 proto-oncogene rearrangements in human thyroid tumours originated after therapeutic radiation. </w:t>
      </w:r>
      <w:r w:rsidRPr="0098786F">
        <w:rPr>
          <w:i/>
        </w:rPr>
        <w:t>British Journal of Cancer</w:t>
      </w:r>
      <w:r w:rsidRPr="0098786F">
        <w:t xml:space="preserve"> </w:t>
      </w:r>
      <w:r w:rsidRPr="0098786F">
        <w:rPr>
          <w:b/>
        </w:rPr>
        <w:t>82</w:t>
      </w:r>
      <w:r w:rsidRPr="0098786F">
        <w:t>, 308-314, doi:10.1054/bjoc.1999.0920 (2000).</w:t>
      </w:r>
      <w:bookmarkEnd w:id="210"/>
    </w:p>
    <w:p w14:paraId="507ED3C7" w14:textId="77777777" w:rsidR="0098786F" w:rsidRPr="0098786F" w:rsidRDefault="0098786F" w:rsidP="0098786F">
      <w:pPr>
        <w:pStyle w:val="EndNoteBibliography"/>
        <w:ind w:left="720" w:hanging="720"/>
      </w:pPr>
      <w:bookmarkStart w:id="211" w:name="_ENREF_57"/>
      <w:r w:rsidRPr="0098786F">
        <w:t>57</w:t>
      </w:r>
      <w:r w:rsidRPr="0098786F">
        <w:tab/>
        <w:t>Tirrò, E.</w:t>
      </w:r>
      <w:r w:rsidRPr="0098786F">
        <w:rPr>
          <w:i/>
        </w:rPr>
        <w:t xml:space="preserve"> et al.</w:t>
      </w:r>
      <w:r w:rsidRPr="0098786F">
        <w:t xml:space="preserve"> Molecular Alterations in Thyroid Cancer: From Bench to Clinical Practice. </w:t>
      </w:r>
      <w:r w:rsidRPr="0098786F">
        <w:rPr>
          <w:i/>
        </w:rPr>
        <w:t>Genes</w:t>
      </w:r>
      <w:r w:rsidRPr="0098786F">
        <w:t xml:space="preserve"> </w:t>
      </w:r>
      <w:r w:rsidRPr="0098786F">
        <w:rPr>
          <w:b/>
        </w:rPr>
        <w:t>10</w:t>
      </w:r>
      <w:r w:rsidRPr="0098786F">
        <w:t>, 709 (2019).</w:t>
      </w:r>
      <w:bookmarkEnd w:id="211"/>
    </w:p>
    <w:p w14:paraId="0F97A64E" w14:textId="12189506" w:rsidR="00D770C7" w:rsidRPr="00604140" w:rsidRDefault="002E0193" w:rsidP="00E34073">
      <w:pPr>
        <w:ind w:left="227" w:hanging="357"/>
        <w:jc w:val="both"/>
        <w:rPr>
          <w:rFonts w:ascii="Times New Roman" w:hAnsi="Times New Roman"/>
          <w:sz w:val="18"/>
          <w:szCs w:val="18"/>
          <w:lang w:eastAsia="ko-KR"/>
        </w:rPr>
      </w:pPr>
      <w:r w:rsidRPr="00604140">
        <w:rPr>
          <w:rFonts w:ascii="Times New Roman" w:hAnsi="Times New Roman"/>
          <w:sz w:val="18"/>
          <w:szCs w:val="18"/>
          <w:lang w:eastAsia="ko-KR"/>
        </w:rPr>
        <w:fldChar w:fldCharType="end"/>
      </w:r>
    </w:p>
    <w:sectPr w:rsidR="00D770C7" w:rsidRPr="00604140" w:rsidSect="00643250">
      <w:type w:val="continuous"/>
      <w:pgSz w:w="15826" w:h="12240" w:orient="landscape" w:code="1"/>
      <w:pgMar w:top="1094" w:right="1267" w:bottom="1382" w:left="1267" w:header="706" w:footer="83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85D0" w14:textId="77777777" w:rsidR="00412B93" w:rsidRDefault="00412B93">
      <w:r>
        <w:separator/>
      </w:r>
    </w:p>
  </w:endnote>
  <w:endnote w:type="continuationSeparator" w:id="0">
    <w:p w14:paraId="4F7757F6" w14:textId="77777777" w:rsidR="00412B93" w:rsidRDefault="0041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1B71" w14:textId="77777777" w:rsidR="00412B93" w:rsidRDefault="00412B93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36396ED6" w14:textId="77777777" w:rsidR="00412B93" w:rsidRDefault="00412B93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2F7050A4" w14:textId="77777777" w:rsidR="00412B93" w:rsidRDefault="00412B93">
      <w:pPr>
        <w:pStyle w:val="Footer"/>
        <w:spacing w:line="14" w:lineRule="exac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944"/>
    <w:multiLevelType w:val="hybridMultilevel"/>
    <w:tmpl w:val="B532D464"/>
    <w:lvl w:ilvl="0" w:tplc="93B4F04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1C6"/>
    <w:multiLevelType w:val="hybridMultilevel"/>
    <w:tmpl w:val="D1BA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F13A8"/>
    <w:multiLevelType w:val="hybridMultilevel"/>
    <w:tmpl w:val="7B6A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7A8"/>
    <w:multiLevelType w:val="hybridMultilevel"/>
    <w:tmpl w:val="F9B88A9A"/>
    <w:lvl w:ilvl="0" w:tplc="97C4ACC6">
      <w:start w:val="1"/>
      <w:numFmt w:val="decimal"/>
      <w:pStyle w:val="Heading2"/>
      <w:lvlText w:val="2.%1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7952ED"/>
    <w:multiLevelType w:val="hybridMultilevel"/>
    <w:tmpl w:val="2F845174"/>
    <w:lvl w:ilvl="0" w:tplc="C512C95A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0D14A40"/>
    <w:multiLevelType w:val="hybridMultilevel"/>
    <w:tmpl w:val="9F00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5DC535E"/>
    <w:multiLevelType w:val="hybridMultilevel"/>
    <w:tmpl w:val="65DADC9E"/>
    <w:lvl w:ilvl="0" w:tplc="26887992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312F6"/>
    <w:multiLevelType w:val="hybridMultilevel"/>
    <w:tmpl w:val="5F828634"/>
    <w:lvl w:ilvl="0" w:tplc="E52C5C26">
      <w:start w:val="1"/>
      <w:numFmt w:val="decimal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E70FC"/>
    <w:multiLevelType w:val="hybridMultilevel"/>
    <w:tmpl w:val="878A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90407"/>
    <w:multiLevelType w:val="hybridMultilevel"/>
    <w:tmpl w:val="B364AB5E"/>
    <w:lvl w:ilvl="0" w:tplc="B65EA458">
      <w:start w:val="1"/>
      <w:numFmt w:val="bulle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7" w15:restartNumberingAfterBreak="0">
    <w:nsid w:val="7F4254E1"/>
    <w:multiLevelType w:val="hybridMultilevel"/>
    <w:tmpl w:val="184C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5"/>
  </w:num>
  <w:num w:numId="5">
    <w:abstractNumId w:val="11"/>
  </w:num>
  <w:num w:numId="6">
    <w:abstractNumId w:val="11"/>
  </w:num>
  <w:num w:numId="7">
    <w:abstractNumId w:val="11"/>
  </w:num>
  <w:num w:numId="8">
    <w:abstractNumId w:val="16"/>
  </w:num>
  <w:num w:numId="9">
    <w:abstractNumId w:val="9"/>
  </w:num>
  <w:num w:numId="10">
    <w:abstractNumId w:val="14"/>
  </w:num>
  <w:num w:numId="11">
    <w:abstractNumId w:val="15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3"/>
  </w:num>
  <w:num w:numId="23">
    <w:abstractNumId w:val="8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4"/>
  </w:num>
  <w:num w:numId="27">
    <w:abstractNumId w:val="4"/>
  </w:num>
  <w:num w:numId="28">
    <w:abstractNumId w:val="6"/>
  </w:num>
  <w:num w:numId="29">
    <w:abstractNumId w:val="2"/>
  </w:num>
  <w:num w:numId="30">
    <w:abstractNumId w:val="1"/>
  </w:num>
  <w:num w:numId="31">
    <w:abstractNumId w:val="12"/>
  </w:num>
  <w:num w:numId="3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ạm Đức  Tĩnh">
    <w15:presenceInfo w15:providerId="AD" w15:userId="S::tinhpd@haui.edu.vn::2bce1129-a5c0-4fd3-ac0b-00b9c0315bc8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O1MDC2MDEwNDNX0lEKTi0uzszPAykwrQUAZcl1d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2vtdf5pxw0asfep90v5afzcadfsfwdxfpwx&quot;&gt;Trash (1)&lt;record-ids&gt;&lt;item&gt;97&lt;/item&gt;&lt;item&gt;101&lt;/item&gt;&lt;item&gt;117&lt;/item&gt;&lt;item&gt;119&lt;/item&gt;&lt;item&gt;126&lt;/item&gt;&lt;item&gt;133&lt;/item&gt;&lt;item&gt;134&lt;/item&gt;&lt;item&gt;138&lt;/item&gt;&lt;item&gt;140&lt;/item&gt;&lt;item&gt;141&lt;/item&gt;&lt;item&gt;147&lt;/item&gt;&lt;item&gt;155&lt;/item&gt;&lt;item&gt;444&lt;/item&gt;&lt;item&gt;469&lt;/item&gt;&lt;item&gt;547&lt;/item&gt;&lt;item&gt;548&lt;/item&gt;&lt;item&gt;549&lt;/item&gt;&lt;item&gt;551&lt;/item&gt;&lt;item&gt;552&lt;/item&gt;&lt;item&gt;553&lt;/item&gt;&lt;item&gt;554&lt;/item&gt;&lt;item&gt;556&lt;/item&gt;&lt;item&gt;557&lt;/item&gt;&lt;item&gt;558&lt;/item&gt;&lt;item&gt;560&lt;/item&gt;&lt;item&gt;563&lt;/item&gt;&lt;item&gt;564&lt;/item&gt;&lt;item&gt;565&lt;/item&gt;&lt;item&gt;581&lt;/item&gt;&lt;item&gt;582&lt;/item&gt;&lt;item&gt;583&lt;/item&gt;&lt;item&gt;584&lt;/item&gt;&lt;item&gt;585&lt;/item&gt;&lt;item&gt;587&lt;/item&gt;&lt;item&gt;588&lt;/item&gt;&lt;/record-ids&gt;&lt;/item&gt;&lt;/Libraries&gt;"/>
  </w:docVars>
  <w:rsids>
    <w:rsidRoot w:val="00681401"/>
    <w:rsid w:val="00000D98"/>
    <w:rsid w:val="000014BD"/>
    <w:rsid w:val="0000294B"/>
    <w:rsid w:val="0001213C"/>
    <w:rsid w:val="000124D5"/>
    <w:rsid w:val="000132EF"/>
    <w:rsid w:val="00016536"/>
    <w:rsid w:val="000178CD"/>
    <w:rsid w:val="00017C37"/>
    <w:rsid w:val="000222B9"/>
    <w:rsid w:val="0002357B"/>
    <w:rsid w:val="00025417"/>
    <w:rsid w:val="00025573"/>
    <w:rsid w:val="00026DBA"/>
    <w:rsid w:val="0003201F"/>
    <w:rsid w:val="0004248D"/>
    <w:rsid w:val="00044984"/>
    <w:rsid w:val="0004593B"/>
    <w:rsid w:val="00050B51"/>
    <w:rsid w:val="0005129B"/>
    <w:rsid w:val="00051BDC"/>
    <w:rsid w:val="000538CE"/>
    <w:rsid w:val="00054259"/>
    <w:rsid w:val="0005552C"/>
    <w:rsid w:val="00055A48"/>
    <w:rsid w:val="00057084"/>
    <w:rsid w:val="000608E9"/>
    <w:rsid w:val="00061300"/>
    <w:rsid w:val="00062C31"/>
    <w:rsid w:val="00063765"/>
    <w:rsid w:val="0006528C"/>
    <w:rsid w:val="000656BA"/>
    <w:rsid w:val="00072DD8"/>
    <w:rsid w:val="00073E60"/>
    <w:rsid w:val="000757FB"/>
    <w:rsid w:val="00083970"/>
    <w:rsid w:val="00084215"/>
    <w:rsid w:val="00090929"/>
    <w:rsid w:val="00094BC6"/>
    <w:rsid w:val="0009532C"/>
    <w:rsid w:val="00096E2E"/>
    <w:rsid w:val="000A24B8"/>
    <w:rsid w:val="000A39D5"/>
    <w:rsid w:val="000B4F6C"/>
    <w:rsid w:val="000B5361"/>
    <w:rsid w:val="000B7542"/>
    <w:rsid w:val="000C5C12"/>
    <w:rsid w:val="000D38B6"/>
    <w:rsid w:val="000D38C3"/>
    <w:rsid w:val="000E7293"/>
    <w:rsid w:val="000E77F2"/>
    <w:rsid w:val="000E7919"/>
    <w:rsid w:val="000F681E"/>
    <w:rsid w:val="001005CC"/>
    <w:rsid w:val="00100867"/>
    <w:rsid w:val="001041C6"/>
    <w:rsid w:val="00106A7D"/>
    <w:rsid w:val="00112539"/>
    <w:rsid w:val="001159C7"/>
    <w:rsid w:val="00120FBC"/>
    <w:rsid w:val="00123AC3"/>
    <w:rsid w:val="0012422A"/>
    <w:rsid w:val="0013262A"/>
    <w:rsid w:val="00133EE4"/>
    <w:rsid w:val="00134C4B"/>
    <w:rsid w:val="0014138B"/>
    <w:rsid w:val="00141988"/>
    <w:rsid w:val="001421CC"/>
    <w:rsid w:val="001450E9"/>
    <w:rsid w:val="00154442"/>
    <w:rsid w:val="00155E09"/>
    <w:rsid w:val="00160727"/>
    <w:rsid w:val="0016190F"/>
    <w:rsid w:val="00163472"/>
    <w:rsid w:val="00163D55"/>
    <w:rsid w:val="00163DBA"/>
    <w:rsid w:val="00164CC5"/>
    <w:rsid w:val="00165832"/>
    <w:rsid w:val="00166393"/>
    <w:rsid w:val="001724E7"/>
    <w:rsid w:val="00175E68"/>
    <w:rsid w:val="0017765A"/>
    <w:rsid w:val="001821DC"/>
    <w:rsid w:val="001830B7"/>
    <w:rsid w:val="00186195"/>
    <w:rsid w:val="00192AE6"/>
    <w:rsid w:val="0019362B"/>
    <w:rsid w:val="00195AFF"/>
    <w:rsid w:val="001976C9"/>
    <w:rsid w:val="001A0125"/>
    <w:rsid w:val="001A02E6"/>
    <w:rsid w:val="001A27F8"/>
    <w:rsid w:val="001A5509"/>
    <w:rsid w:val="001A59D1"/>
    <w:rsid w:val="001B6A6A"/>
    <w:rsid w:val="001B7ABF"/>
    <w:rsid w:val="001B7CAD"/>
    <w:rsid w:val="001C0131"/>
    <w:rsid w:val="001C091A"/>
    <w:rsid w:val="001C20A8"/>
    <w:rsid w:val="001C460D"/>
    <w:rsid w:val="001C63B1"/>
    <w:rsid w:val="001C6971"/>
    <w:rsid w:val="001C6AEE"/>
    <w:rsid w:val="001D03B4"/>
    <w:rsid w:val="001D1D0A"/>
    <w:rsid w:val="001D2731"/>
    <w:rsid w:val="001D347E"/>
    <w:rsid w:val="001D3F6B"/>
    <w:rsid w:val="001D450B"/>
    <w:rsid w:val="001D659F"/>
    <w:rsid w:val="001D7BEE"/>
    <w:rsid w:val="001E28B3"/>
    <w:rsid w:val="001E2B3A"/>
    <w:rsid w:val="001E3E6E"/>
    <w:rsid w:val="001E7D4E"/>
    <w:rsid w:val="001F17EC"/>
    <w:rsid w:val="001F6F3F"/>
    <w:rsid w:val="002000FF"/>
    <w:rsid w:val="00203284"/>
    <w:rsid w:val="00203C87"/>
    <w:rsid w:val="00206AD3"/>
    <w:rsid w:val="002071F8"/>
    <w:rsid w:val="002108E8"/>
    <w:rsid w:val="0021240A"/>
    <w:rsid w:val="00216767"/>
    <w:rsid w:val="00216B9B"/>
    <w:rsid w:val="002172D0"/>
    <w:rsid w:val="0022156C"/>
    <w:rsid w:val="00225A46"/>
    <w:rsid w:val="002264EE"/>
    <w:rsid w:val="00230FE9"/>
    <w:rsid w:val="0023281B"/>
    <w:rsid w:val="0024481B"/>
    <w:rsid w:val="0024768E"/>
    <w:rsid w:val="00247B7D"/>
    <w:rsid w:val="0025382B"/>
    <w:rsid w:val="002605CF"/>
    <w:rsid w:val="00267B7E"/>
    <w:rsid w:val="00274D6E"/>
    <w:rsid w:val="0027642E"/>
    <w:rsid w:val="0028299F"/>
    <w:rsid w:val="00283819"/>
    <w:rsid w:val="002841D6"/>
    <w:rsid w:val="00284325"/>
    <w:rsid w:val="0028467B"/>
    <w:rsid w:val="00294F73"/>
    <w:rsid w:val="00297700"/>
    <w:rsid w:val="00297C75"/>
    <w:rsid w:val="002A2089"/>
    <w:rsid w:val="002A6ECA"/>
    <w:rsid w:val="002A7209"/>
    <w:rsid w:val="002B0BF9"/>
    <w:rsid w:val="002B1D57"/>
    <w:rsid w:val="002B390D"/>
    <w:rsid w:val="002B39E9"/>
    <w:rsid w:val="002B41F7"/>
    <w:rsid w:val="002B75A3"/>
    <w:rsid w:val="002B75B0"/>
    <w:rsid w:val="002C1B9E"/>
    <w:rsid w:val="002C2821"/>
    <w:rsid w:val="002C783E"/>
    <w:rsid w:val="002D3B6B"/>
    <w:rsid w:val="002D5837"/>
    <w:rsid w:val="002D7AA3"/>
    <w:rsid w:val="002E0193"/>
    <w:rsid w:val="002E5D23"/>
    <w:rsid w:val="002F0E31"/>
    <w:rsid w:val="002F1135"/>
    <w:rsid w:val="002F30C5"/>
    <w:rsid w:val="002F3297"/>
    <w:rsid w:val="002F4CA8"/>
    <w:rsid w:val="002F553C"/>
    <w:rsid w:val="002F560F"/>
    <w:rsid w:val="002F71BE"/>
    <w:rsid w:val="002F766A"/>
    <w:rsid w:val="00301AE8"/>
    <w:rsid w:val="00301FC4"/>
    <w:rsid w:val="00302575"/>
    <w:rsid w:val="0030364F"/>
    <w:rsid w:val="003065A7"/>
    <w:rsid w:val="00310743"/>
    <w:rsid w:val="00311D0E"/>
    <w:rsid w:val="003164D1"/>
    <w:rsid w:val="00317B8D"/>
    <w:rsid w:val="00322EEC"/>
    <w:rsid w:val="003308D0"/>
    <w:rsid w:val="00334978"/>
    <w:rsid w:val="00337360"/>
    <w:rsid w:val="003379F0"/>
    <w:rsid w:val="00341B9C"/>
    <w:rsid w:val="0034204F"/>
    <w:rsid w:val="00344A22"/>
    <w:rsid w:val="00345C9F"/>
    <w:rsid w:val="00350701"/>
    <w:rsid w:val="00351330"/>
    <w:rsid w:val="00351565"/>
    <w:rsid w:val="00352804"/>
    <w:rsid w:val="00352E92"/>
    <w:rsid w:val="00355C36"/>
    <w:rsid w:val="00356F6D"/>
    <w:rsid w:val="00366351"/>
    <w:rsid w:val="00366BAA"/>
    <w:rsid w:val="00370641"/>
    <w:rsid w:val="00373C18"/>
    <w:rsid w:val="00384FAB"/>
    <w:rsid w:val="00386DA0"/>
    <w:rsid w:val="00390221"/>
    <w:rsid w:val="0039322A"/>
    <w:rsid w:val="00397E9B"/>
    <w:rsid w:val="003A1942"/>
    <w:rsid w:val="003A4127"/>
    <w:rsid w:val="003A4458"/>
    <w:rsid w:val="003A4900"/>
    <w:rsid w:val="003A724F"/>
    <w:rsid w:val="003B2AC5"/>
    <w:rsid w:val="003B3020"/>
    <w:rsid w:val="003B3D09"/>
    <w:rsid w:val="003B4D05"/>
    <w:rsid w:val="003C04D3"/>
    <w:rsid w:val="003D5430"/>
    <w:rsid w:val="003E1700"/>
    <w:rsid w:val="003E5CB5"/>
    <w:rsid w:val="003F0E1C"/>
    <w:rsid w:val="003F419F"/>
    <w:rsid w:val="003F6148"/>
    <w:rsid w:val="003F649A"/>
    <w:rsid w:val="003F7237"/>
    <w:rsid w:val="00400C63"/>
    <w:rsid w:val="00402A0B"/>
    <w:rsid w:val="004036A6"/>
    <w:rsid w:val="00403998"/>
    <w:rsid w:val="00403F97"/>
    <w:rsid w:val="00405022"/>
    <w:rsid w:val="0040507C"/>
    <w:rsid w:val="00410FE8"/>
    <w:rsid w:val="004118D7"/>
    <w:rsid w:val="00412B93"/>
    <w:rsid w:val="00417E33"/>
    <w:rsid w:val="00424930"/>
    <w:rsid w:val="00435193"/>
    <w:rsid w:val="004354A4"/>
    <w:rsid w:val="00436A5E"/>
    <w:rsid w:val="00436D15"/>
    <w:rsid w:val="004429F5"/>
    <w:rsid w:val="00443E18"/>
    <w:rsid w:val="00445C39"/>
    <w:rsid w:val="00446384"/>
    <w:rsid w:val="00446909"/>
    <w:rsid w:val="00450873"/>
    <w:rsid w:val="00450A08"/>
    <w:rsid w:val="00450C5D"/>
    <w:rsid w:val="00452614"/>
    <w:rsid w:val="00454567"/>
    <w:rsid w:val="00456590"/>
    <w:rsid w:val="00456C17"/>
    <w:rsid w:val="004621A1"/>
    <w:rsid w:val="0047226F"/>
    <w:rsid w:val="00473EDA"/>
    <w:rsid w:val="00474926"/>
    <w:rsid w:val="004756DB"/>
    <w:rsid w:val="004768E7"/>
    <w:rsid w:val="0048038D"/>
    <w:rsid w:val="0048061E"/>
    <w:rsid w:val="00481EF6"/>
    <w:rsid w:val="00483BE0"/>
    <w:rsid w:val="00484B98"/>
    <w:rsid w:val="00486E58"/>
    <w:rsid w:val="00495A2B"/>
    <w:rsid w:val="00496395"/>
    <w:rsid w:val="0049702D"/>
    <w:rsid w:val="004A0020"/>
    <w:rsid w:val="004A0F47"/>
    <w:rsid w:val="004A1965"/>
    <w:rsid w:val="004A240D"/>
    <w:rsid w:val="004A32F9"/>
    <w:rsid w:val="004A3D81"/>
    <w:rsid w:val="004A4B26"/>
    <w:rsid w:val="004A50CB"/>
    <w:rsid w:val="004A7A01"/>
    <w:rsid w:val="004B1D1E"/>
    <w:rsid w:val="004B2486"/>
    <w:rsid w:val="004B43B9"/>
    <w:rsid w:val="004B62C8"/>
    <w:rsid w:val="004B658F"/>
    <w:rsid w:val="004B6996"/>
    <w:rsid w:val="004C6007"/>
    <w:rsid w:val="004D0065"/>
    <w:rsid w:val="004D6165"/>
    <w:rsid w:val="004D7F41"/>
    <w:rsid w:val="004E0596"/>
    <w:rsid w:val="004E081C"/>
    <w:rsid w:val="004E0FE1"/>
    <w:rsid w:val="004E1218"/>
    <w:rsid w:val="004E13A5"/>
    <w:rsid w:val="004E156C"/>
    <w:rsid w:val="004E2D39"/>
    <w:rsid w:val="004E4053"/>
    <w:rsid w:val="004E44AC"/>
    <w:rsid w:val="004E6AD5"/>
    <w:rsid w:val="004F1BC4"/>
    <w:rsid w:val="004F55A8"/>
    <w:rsid w:val="004F6010"/>
    <w:rsid w:val="004F65B3"/>
    <w:rsid w:val="004F708C"/>
    <w:rsid w:val="004F7748"/>
    <w:rsid w:val="00502644"/>
    <w:rsid w:val="005100BA"/>
    <w:rsid w:val="0051143D"/>
    <w:rsid w:val="00512CD1"/>
    <w:rsid w:val="00512CEA"/>
    <w:rsid w:val="00513675"/>
    <w:rsid w:val="00513FFC"/>
    <w:rsid w:val="005141CE"/>
    <w:rsid w:val="005142AA"/>
    <w:rsid w:val="00520DFF"/>
    <w:rsid w:val="00521227"/>
    <w:rsid w:val="005226E0"/>
    <w:rsid w:val="00523A2D"/>
    <w:rsid w:val="00525C7C"/>
    <w:rsid w:val="0052706C"/>
    <w:rsid w:val="00527747"/>
    <w:rsid w:val="00530890"/>
    <w:rsid w:val="00530FC7"/>
    <w:rsid w:val="005344AA"/>
    <w:rsid w:val="00536367"/>
    <w:rsid w:val="005410A6"/>
    <w:rsid w:val="00542D79"/>
    <w:rsid w:val="00544ED1"/>
    <w:rsid w:val="00545672"/>
    <w:rsid w:val="005506F4"/>
    <w:rsid w:val="005534B0"/>
    <w:rsid w:val="0055401C"/>
    <w:rsid w:val="005649BF"/>
    <w:rsid w:val="00571BD4"/>
    <w:rsid w:val="00577434"/>
    <w:rsid w:val="005806E7"/>
    <w:rsid w:val="00584A70"/>
    <w:rsid w:val="005851DF"/>
    <w:rsid w:val="005870E9"/>
    <w:rsid w:val="0059435B"/>
    <w:rsid w:val="0059548B"/>
    <w:rsid w:val="005957D6"/>
    <w:rsid w:val="00595D99"/>
    <w:rsid w:val="005A1D69"/>
    <w:rsid w:val="005A7730"/>
    <w:rsid w:val="005B4344"/>
    <w:rsid w:val="005B44BC"/>
    <w:rsid w:val="005B4734"/>
    <w:rsid w:val="005B6E88"/>
    <w:rsid w:val="005B6F4C"/>
    <w:rsid w:val="005B77FC"/>
    <w:rsid w:val="005C3143"/>
    <w:rsid w:val="005C466C"/>
    <w:rsid w:val="005C4BCA"/>
    <w:rsid w:val="005C61D1"/>
    <w:rsid w:val="005C74A2"/>
    <w:rsid w:val="005D2CCF"/>
    <w:rsid w:val="005D3ACA"/>
    <w:rsid w:val="005D3D26"/>
    <w:rsid w:val="005D51FF"/>
    <w:rsid w:val="005E2323"/>
    <w:rsid w:val="005E3903"/>
    <w:rsid w:val="005E41BA"/>
    <w:rsid w:val="005E5A37"/>
    <w:rsid w:val="005E5DA9"/>
    <w:rsid w:val="005E7440"/>
    <w:rsid w:val="005F50A7"/>
    <w:rsid w:val="005F5FCD"/>
    <w:rsid w:val="005F6D1D"/>
    <w:rsid w:val="006008B9"/>
    <w:rsid w:val="00600DF1"/>
    <w:rsid w:val="00604140"/>
    <w:rsid w:val="00605FDA"/>
    <w:rsid w:val="006103A9"/>
    <w:rsid w:val="006107DA"/>
    <w:rsid w:val="006118F8"/>
    <w:rsid w:val="00615C73"/>
    <w:rsid w:val="00620C65"/>
    <w:rsid w:val="006250C1"/>
    <w:rsid w:val="006259F3"/>
    <w:rsid w:val="00627CDF"/>
    <w:rsid w:val="00627E4D"/>
    <w:rsid w:val="00632256"/>
    <w:rsid w:val="006323EC"/>
    <w:rsid w:val="00634D14"/>
    <w:rsid w:val="00636523"/>
    <w:rsid w:val="006367D7"/>
    <w:rsid w:val="006421A7"/>
    <w:rsid w:val="00643190"/>
    <w:rsid w:val="00643250"/>
    <w:rsid w:val="00646F8B"/>
    <w:rsid w:val="00650057"/>
    <w:rsid w:val="006508FD"/>
    <w:rsid w:val="00652A24"/>
    <w:rsid w:val="006548E4"/>
    <w:rsid w:val="00655334"/>
    <w:rsid w:val="00655BBA"/>
    <w:rsid w:val="00655E52"/>
    <w:rsid w:val="00660E12"/>
    <w:rsid w:val="00662976"/>
    <w:rsid w:val="0066588F"/>
    <w:rsid w:val="00667564"/>
    <w:rsid w:val="006705AD"/>
    <w:rsid w:val="00674B59"/>
    <w:rsid w:val="00677EA1"/>
    <w:rsid w:val="00680781"/>
    <w:rsid w:val="00681401"/>
    <w:rsid w:val="0068326E"/>
    <w:rsid w:val="00684C7A"/>
    <w:rsid w:val="00685626"/>
    <w:rsid w:val="0068775A"/>
    <w:rsid w:val="00690C05"/>
    <w:rsid w:val="006921D5"/>
    <w:rsid w:val="00693F34"/>
    <w:rsid w:val="00694DC1"/>
    <w:rsid w:val="006A0340"/>
    <w:rsid w:val="006A05F8"/>
    <w:rsid w:val="006A235A"/>
    <w:rsid w:val="006A2CBC"/>
    <w:rsid w:val="006B7CD1"/>
    <w:rsid w:val="006C19C7"/>
    <w:rsid w:val="006C2C0F"/>
    <w:rsid w:val="006C3741"/>
    <w:rsid w:val="006C68DA"/>
    <w:rsid w:val="006D0034"/>
    <w:rsid w:val="006D7CF1"/>
    <w:rsid w:val="006E1B3A"/>
    <w:rsid w:val="006E2ECB"/>
    <w:rsid w:val="006F0125"/>
    <w:rsid w:val="006F34A3"/>
    <w:rsid w:val="006F5A2E"/>
    <w:rsid w:val="006F7C82"/>
    <w:rsid w:val="007105E4"/>
    <w:rsid w:val="007159F9"/>
    <w:rsid w:val="00715A67"/>
    <w:rsid w:val="00717CD7"/>
    <w:rsid w:val="00722D2C"/>
    <w:rsid w:val="0072388D"/>
    <w:rsid w:val="00724AC3"/>
    <w:rsid w:val="00725A51"/>
    <w:rsid w:val="0072605C"/>
    <w:rsid w:val="007306B9"/>
    <w:rsid w:val="00731B07"/>
    <w:rsid w:val="007334F5"/>
    <w:rsid w:val="00741E4F"/>
    <w:rsid w:val="0074345F"/>
    <w:rsid w:val="0074674E"/>
    <w:rsid w:val="00752095"/>
    <w:rsid w:val="00752C2A"/>
    <w:rsid w:val="007625A4"/>
    <w:rsid w:val="00762954"/>
    <w:rsid w:val="007650AF"/>
    <w:rsid w:val="007653DD"/>
    <w:rsid w:val="00766409"/>
    <w:rsid w:val="007730C1"/>
    <w:rsid w:val="007734E2"/>
    <w:rsid w:val="00776B59"/>
    <w:rsid w:val="00776B92"/>
    <w:rsid w:val="00776C9D"/>
    <w:rsid w:val="007777DA"/>
    <w:rsid w:val="00781183"/>
    <w:rsid w:val="007845EC"/>
    <w:rsid w:val="00784752"/>
    <w:rsid w:val="00785BC7"/>
    <w:rsid w:val="00786101"/>
    <w:rsid w:val="00787C7F"/>
    <w:rsid w:val="0079391B"/>
    <w:rsid w:val="00793C1E"/>
    <w:rsid w:val="007B1B7A"/>
    <w:rsid w:val="007B318B"/>
    <w:rsid w:val="007B5A0D"/>
    <w:rsid w:val="007C0271"/>
    <w:rsid w:val="007C26B0"/>
    <w:rsid w:val="007C32C0"/>
    <w:rsid w:val="007C6435"/>
    <w:rsid w:val="007D5C2E"/>
    <w:rsid w:val="007D7F1D"/>
    <w:rsid w:val="007E057F"/>
    <w:rsid w:val="007E0E06"/>
    <w:rsid w:val="007E159C"/>
    <w:rsid w:val="007F1E28"/>
    <w:rsid w:val="007F4D68"/>
    <w:rsid w:val="00800BC4"/>
    <w:rsid w:val="008010AC"/>
    <w:rsid w:val="00801742"/>
    <w:rsid w:val="00802146"/>
    <w:rsid w:val="00806CED"/>
    <w:rsid w:val="00807F24"/>
    <w:rsid w:val="0081465A"/>
    <w:rsid w:val="00817A10"/>
    <w:rsid w:val="00820FD1"/>
    <w:rsid w:val="00822C83"/>
    <w:rsid w:val="00824F73"/>
    <w:rsid w:val="00826AF3"/>
    <w:rsid w:val="00827EE8"/>
    <w:rsid w:val="00830A46"/>
    <w:rsid w:val="008318B9"/>
    <w:rsid w:val="008321B6"/>
    <w:rsid w:val="00833756"/>
    <w:rsid w:val="00833A90"/>
    <w:rsid w:val="00835E22"/>
    <w:rsid w:val="00837766"/>
    <w:rsid w:val="00844F79"/>
    <w:rsid w:val="008468F6"/>
    <w:rsid w:val="00846C93"/>
    <w:rsid w:val="00852350"/>
    <w:rsid w:val="00853D6D"/>
    <w:rsid w:val="00854EC0"/>
    <w:rsid w:val="00857451"/>
    <w:rsid w:val="00857BED"/>
    <w:rsid w:val="008634A0"/>
    <w:rsid w:val="008673E3"/>
    <w:rsid w:val="00871EE7"/>
    <w:rsid w:val="008777EE"/>
    <w:rsid w:val="00880E37"/>
    <w:rsid w:val="00887143"/>
    <w:rsid w:val="008922FB"/>
    <w:rsid w:val="008970B8"/>
    <w:rsid w:val="008A06DC"/>
    <w:rsid w:val="008A13D5"/>
    <w:rsid w:val="008A7380"/>
    <w:rsid w:val="008B3925"/>
    <w:rsid w:val="008B43E9"/>
    <w:rsid w:val="008B57AF"/>
    <w:rsid w:val="008B7FB9"/>
    <w:rsid w:val="008C5F71"/>
    <w:rsid w:val="008D1C34"/>
    <w:rsid w:val="008D2A85"/>
    <w:rsid w:val="008D5701"/>
    <w:rsid w:val="008E0E67"/>
    <w:rsid w:val="008E191B"/>
    <w:rsid w:val="008E5030"/>
    <w:rsid w:val="008E688F"/>
    <w:rsid w:val="008E6A37"/>
    <w:rsid w:val="008E6D32"/>
    <w:rsid w:val="008E70F9"/>
    <w:rsid w:val="008F20BB"/>
    <w:rsid w:val="008F237A"/>
    <w:rsid w:val="008F3568"/>
    <w:rsid w:val="008F5AC8"/>
    <w:rsid w:val="008F5C70"/>
    <w:rsid w:val="008F6A15"/>
    <w:rsid w:val="008F7E5C"/>
    <w:rsid w:val="00900826"/>
    <w:rsid w:val="00903F2C"/>
    <w:rsid w:val="009052A5"/>
    <w:rsid w:val="00907988"/>
    <w:rsid w:val="009109E2"/>
    <w:rsid w:val="00910AE5"/>
    <w:rsid w:val="009126FE"/>
    <w:rsid w:val="00915A9B"/>
    <w:rsid w:val="0091734C"/>
    <w:rsid w:val="009203BF"/>
    <w:rsid w:val="00920E22"/>
    <w:rsid w:val="009219BF"/>
    <w:rsid w:val="00923A0A"/>
    <w:rsid w:val="00924AD1"/>
    <w:rsid w:val="00926358"/>
    <w:rsid w:val="00935C57"/>
    <w:rsid w:val="00937868"/>
    <w:rsid w:val="009409D5"/>
    <w:rsid w:val="00943558"/>
    <w:rsid w:val="009452E8"/>
    <w:rsid w:val="00946AE8"/>
    <w:rsid w:val="00951C57"/>
    <w:rsid w:val="00952599"/>
    <w:rsid w:val="0095359B"/>
    <w:rsid w:val="0095422D"/>
    <w:rsid w:val="00955644"/>
    <w:rsid w:val="00956C1F"/>
    <w:rsid w:val="009662D9"/>
    <w:rsid w:val="00972CE7"/>
    <w:rsid w:val="00975EFF"/>
    <w:rsid w:val="0097671C"/>
    <w:rsid w:val="009814FA"/>
    <w:rsid w:val="009849D9"/>
    <w:rsid w:val="00984C88"/>
    <w:rsid w:val="00985E86"/>
    <w:rsid w:val="0098777A"/>
    <w:rsid w:val="0098786F"/>
    <w:rsid w:val="009900FA"/>
    <w:rsid w:val="00990344"/>
    <w:rsid w:val="009A0998"/>
    <w:rsid w:val="009A3330"/>
    <w:rsid w:val="009A6810"/>
    <w:rsid w:val="009A7A49"/>
    <w:rsid w:val="009B0367"/>
    <w:rsid w:val="009B14C9"/>
    <w:rsid w:val="009B58AC"/>
    <w:rsid w:val="009C2B8E"/>
    <w:rsid w:val="009C4131"/>
    <w:rsid w:val="009D0B6E"/>
    <w:rsid w:val="009D1526"/>
    <w:rsid w:val="009D2C58"/>
    <w:rsid w:val="009D468A"/>
    <w:rsid w:val="009E4E4A"/>
    <w:rsid w:val="009E70A2"/>
    <w:rsid w:val="009F08C6"/>
    <w:rsid w:val="009F0E50"/>
    <w:rsid w:val="009F173F"/>
    <w:rsid w:val="009F1CB0"/>
    <w:rsid w:val="009F2099"/>
    <w:rsid w:val="009F20F9"/>
    <w:rsid w:val="009F3B5B"/>
    <w:rsid w:val="009F4A3C"/>
    <w:rsid w:val="009F5362"/>
    <w:rsid w:val="009F573F"/>
    <w:rsid w:val="00A01CF3"/>
    <w:rsid w:val="00A043E4"/>
    <w:rsid w:val="00A05642"/>
    <w:rsid w:val="00A06934"/>
    <w:rsid w:val="00A07635"/>
    <w:rsid w:val="00A1041F"/>
    <w:rsid w:val="00A12509"/>
    <w:rsid w:val="00A131DE"/>
    <w:rsid w:val="00A2257F"/>
    <w:rsid w:val="00A226FD"/>
    <w:rsid w:val="00A2522A"/>
    <w:rsid w:val="00A35554"/>
    <w:rsid w:val="00A35CBB"/>
    <w:rsid w:val="00A366FF"/>
    <w:rsid w:val="00A4074D"/>
    <w:rsid w:val="00A44958"/>
    <w:rsid w:val="00A45D96"/>
    <w:rsid w:val="00A50AA2"/>
    <w:rsid w:val="00A5432A"/>
    <w:rsid w:val="00A55800"/>
    <w:rsid w:val="00A6174B"/>
    <w:rsid w:val="00A64C1D"/>
    <w:rsid w:val="00A64D28"/>
    <w:rsid w:val="00A663DF"/>
    <w:rsid w:val="00A67FDC"/>
    <w:rsid w:val="00A7074F"/>
    <w:rsid w:val="00A71688"/>
    <w:rsid w:val="00A769BD"/>
    <w:rsid w:val="00A76CB0"/>
    <w:rsid w:val="00A77E1C"/>
    <w:rsid w:val="00A818B3"/>
    <w:rsid w:val="00A82B6C"/>
    <w:rsid w:val="00A8349C"/>
    <w:rsid w:val="00A83ED6"/>
    <w:rsid w:val="00A85301"/>
    <w:rsid w:val="00A85769"/>
    <w:rsid w:val="00A86453"/>
    <w:rsid w:val="00A92B3E"/>
    <w:rsid w:val="00AA2AE0"/>
    <w:rsid w:val="00AA2B42"/>
    <w:rsid w:val="00AA3E06"/>
    <w:rsid w:val="00AB0638"/>
    <w:rsid w:val="00AB08E4"/>
    <w:rsid w:val="00AB4B29"/>
    <w:rsid w:val="00AB5CDA"/>
    <w:rsid w:val="00AC26F0"/>
    <w:rsid w:val="00AC398A"/>
    <w:rsid w:val="00AC5F2C"/>
    <w:rsid w:val="00AD2217"/>
    <w:rsid w:val="00AD39D4"/>
    <w:rsid w:val="00AD450D"/>
    <w:rsid w:val="00AD4910"/>
    <w:rsid w:val="00AD6EE7"/>
    <w:rsid w:val="00AE29C0"/>
    <w:rsid w:val="00AE490A"/>
    <w:rsid w:val="00AF17D4"/>
    <w:rsid w:val="00AF38ED"/>
    <w:rsid w:val="00B0188B"/>
    <w:rsid w:val="00B018E4"/>
    <w:rsid w:val="00B020E2"/>
    <w:rsid w:val="00B0266F"/>
    <w:rsid w:val="00B02F25"/>
    <w:rsid w:val="00B053DF"/>
    <w:rsid w:val="00B05863"/>
    <w:rsid w:val="00B05FD2"/>
    <w:rsid w:val="00B07DCD"/>
    <w:rsid w:val="00B12FF4"/>
    <w:rsid w:val="00B13549"/>
    <w:rsid w:val="00B17808"/>
    <w:rsid w:val="00B214F3"/>
    <w:rsid w:val="00B26D20"/>
    <w:rsid w:val="00B3103B"/>
    <w:rsid w:val="00B3202B"/>
    <w:rsid w:val="00B32A64"/>
    <w:rsid w:val="00B334C6"/>
    <w:rsid w:val="00B4057C"/>
    <w:rsid w:val="00B40DE1"/>
    <w:rsid w:val="00B4168C"/>
    <w:rsid w:val="00B434EA"/>
    <w:rsid w:val="00B44388"/>
    <w:rsid w:val="00B44CCE"/>
    <w:rsid w:val="00B45C26"/>
    <w:rsid w:val="00B50E34"/>
    <w:rsid w:val="00B5120A"/>
    <w:rsid w:val="00B57FF1"/>
    <w:rsid w:val="00B61F34"/>
    <w:rsid w:val="00B62E9D"/>
    <w:rsid w:val="00B637BC"/>
    <w:rsid w:val="00B652DF"/>
    <w:rsid w:val="00B65F49"/>
    <w:rsid w:val="00B6697D"/>
    <w:rsid w:val="00B6795A"/>
    <w:rsid w:val="00B67D73"/>
    <w:rsid w:val="00B7282B"/>
    <w:rsid w:val="00B734B8"/>
    <w:rsid w:val="00B74F52"/>
    <w:rsid w:val="00B75DA6"/>
    <w:rsid w:val="00B77241"/>
    <w:rsid w:val="00B84B76"/>
    <w:rsid w:val="00B85304"/>
    <w:rsid w:val="00B91C9C"/>
    <w:rsid w:val="00B93C3E"/>
    <w:rsid w:val="00B947C5"/>
    <w:rsid w:val="00B9521E"/>
    <w:rsid w:val="00B95360"/>
    <w:rsid w:val="00B972B2"/>
    <w:rsid w:val="00BA0D43"/>
    <w:rsid w:val="00BA2805"/>
    <w:rsid w:val="00BA3BCD"/>
    <w:rsid w:val="00BA605C"/>
    <w:rsid w:val="00BA648B"/>
    <w:rsid w:val="00BA7077"/>
    <w:rsid w:val="00BA78E3"/>
    <w:rsid w:val="00BB2C1F"/>
    <w:rsid w:val="00BB3A30"/>
    <w:rsid w:val="00BB5567"/>
    <w:rsid w:val="00BB7236"/>
    <w:rsid w:val="00BC11BB"/>
    <w:rsid w:val="00BC3C2C"/>
    <w:rsid w:val="00BD54ED"/>
    <w:rsid w:val="00BE1237"/>
    <w:rsid w:val="00BE2930"/>
    <w:rsid w:val="00BE2C08"/>
    <w:rsid w:val="00BE42B5"/>
    <w:rsid w:val="00BE5C9F"/>
    <w:rsid w:val="00BE5EE2"/>
    <w:rsid w:val="00BE6217"/>
    <w:rsid w:val="00BE6641"/>
    <w:rsid w:val="00BF321F"/>
    <w:rsid w:val="00BF6732"/>
    <w:rsid w:val="00C052B1"/>
    <w:rsid w:val="00C05383"/>
    <w:rsid w:val="00C060B7"/>
    <w:rsid w:val="00C0652C"/>
    <w:rsid w:val="00C10490"/>
    <w:rsid w:val="00C1437B"/>
    <w:rsid w:val="00C17279"/>
    <w:rsid w:val="00C17F4A"/>
    <w:rsid w:val="00C238A3"/>
    <w:rsid w:val="00C24F7D"/>
    <w:rsid w:val="00C2526A"/>
    <w:rsid w:val="00C268AC"/>
    <w:rsid w:val="00C279F0"/>
    <w:rsid w:val="00C310BE"/>
    <w:rsid w:val="00C40B2F"/>
    <w:rsid w:val="00C41414"/>
    <w:rsid w:val="00C432E8"/>
    <w:rsid w:val="00C4341F"/>
    <w:rsid w:val="00C4423D"/>
    <w:rsid w:val="00C5141F"/>
    <w:rsid w:val="00C51E7B"/>
    <w:rsid w:val="00C56F9C"/>
    <w:rsid w:val="00C6109D"/>
    <w:rsid w:val="00C610E8"/>
    <w:rsid w:val="00C62B3E"/>
    <w:rsid w:val="00C62B6B"/>
    <w:rsid w:val="00C67567"/>
    <w:rsid w:val="00C70489"/>
    <w:rsid w:val="00C71A88"/>
    <w:rsid w:val="00C72612"/>
    <w:rsid w:val="00C72AF8"/>
    <w:rsid w:val="00C75C5A"/>
    <w:rsid w:val="00C83A43"/>
    <w:rsid w:val="00C84573"/>
    <w:rsid w:val="00C85877"/>
    <w:rsid w:val="00C8687E"/>
    <w:rsid w:val="00C86D0A"/>
    <w:rsid w:val="00C9069C"/>
    <w:rsid w:val="00C94834"/>
    <w:rsid w:val="00C97205"/>
    <w:rsid w:val="00C978C6"/>
    <w:rsid w:val="00CA1C4A"/>
    <w:rsid w:val="00CA32B3"/>
    <w:rsid w:val="00CA4204"/>
    <w:rsid w:val="00CA5404"/>
    <w:rsid w:val="00CB0184"/>
    <w:rsid w:val="00CB053D"/>
    <w:rsid w:val="00CB2447"/>
    <w:rsid w:val="00CB29A4"/>
    <w:rsid w:val="00CB5241"/>
    <w:rsid w:val="00CB5EAE"/>
    <w:rsid w:val="00CB73FD"/>
    <w:rsid w:val="00CC165F"/>
    <w:rsid w:val="00CC1DA0"/>
    <w:rsid w:val="00CC64E3"/>
    <w:rsid w:val="00CD1016"/>
    <w:rsid w:val="00CD1067"/>
    <w:rsid w:val="00CD132D"/>
    <w:rsid w:val="00CD39E7"/>
    <w:rsid w:val="00CD4779"/>
    <w:rsid w:val="00CD55D8"/>
    <w:rsid w:val="00CD600A"/>
    <w:rsid w:val="00CD79DD"/>
    <w:rsid w:val="00CE019B"/>
    <w:rsid w:val="00CE3564"/>
    <w:rsid w:val="00CE3B42"/>
    <w:rsid w:val="00CE4FD0"/>
    <w:rsid w:val="00CE6E93"/>
    <w:rsid w:val="00CE7406"/>
    <w:rsid w:val="00CF2F5B"/>
    <w:rsid w:val="00CF3A67"/>
    <w:rsid w:val="00CF605A"/>
    <w:rsid w:val="00CF61ED"/>
    <w:rsid w:val="00CF7DF5"/>
    <w:rsid w:val="00D02006"/>
    <w:rsid w:val="00D03898"/>
    <w:rsid w:val="00D039F7"/>
    <w:rsid w:val="00D11222"/>
    <w:rsid w:val="00D11AFD"/>
    <w:rsid w:val="00D11DDF"/>
    <w:rsid w:val="00D2030A"/>
    <w:rsid w:val="00D27163"/>
    <w:rsid w:val="00D32554"/>
    <w:rsid w:val="00D35C67"/>
    <w:rsid w:val="00D46C24"/>
    <w:rsid w:val="00D47875"/>
    <w:rsid w:val="00D5019C"/>
    <w:rsid w:val="00D505D2"/>
    <w:rsid w:val="00D5285B"/>
    <w:rsid w:val="00D54C51"/>
    <w:rsid w:val="00D57E1C"/>
    <w:rsid w:val="00D617F6"/>
    <w:rsid w:val="00D650ED"/>
    <w:rsid w:val="00D65C51"/>
    <w:rsid w:val="00D6688A"/>
    <w:rsid w:val="00D71285"/>
    <w:rsid w:val="00D74DCB"/>
    <w:rsid w:val="00D770C7"/>
    <w:rsid w:val="00D8347E"/>
    <w:rsid w:val="00D83B8A"/>
    <w:rsid w:val="00D858CC"/>
    <w:rsid w:val="00D86124"/>
    <w:rsid w:val="00D9143E"/>
    <w:rsid w:val="00D94F58"/>
    <w:rsid w:val="00D95125"/>
    <w:rsid w:val="00DA06FD"/>
    <w:rsid w:val="00DA0D36"/>
    <w:rsid w:val="00DA38BD"/>
    <w:rsid w:val="00DA7E18"/>
    <w:rsid w:val="00DB2D86"/>
    <w:rsid w:val="00DB2ED4"/>
    <w:rsid w:val="00DC2DCC"/>
    <w:rsid w:val="00DC334A"/>
    <w:rsid w:val="00DC5078"/>
    <w:rsid w:val="00DC5EDA"/>
    <w:rsid w:val="00DD278C"/>
    <w:rsid w:val="00DD38F7"/>
    <w:rsid w:val="00DD7FD8"/>
    <w:rsid w:val="00DE12C0"/>
    <w:rsid w:val="00DE1594"/>
    <w:rsid w:val="00DE25F9"/>
    <w:rsid w:val="00DE611A"/>
    <w:rsid w:val="00DE646B"/>
    <w:rsid w:val="00DE6971"/>
    <w:rsid w:val="00DF02E3"/>
    <w:rsid w:val="00DF32E3"/>
    <w:rsid w:val="00DF7E08"/>
    <w:rsid w:val="00E03957"/>
    <w:rsid w:val="00E05ED1"/>
    <w:rsid w:val="00E061F4"/>
    <w:rsid w:val="00E11285"/>
    <w:rsid w:val="00E13C3D"/>
    <w:rsid w:val="00E14E8F"/>
    <w:rsid w:val="00E22863"/>
    <w:rsid w:val="00E32133"/>
    <w:rsid w:val="00E34073"/>
    <w:rsid w:val="00E34446"/>
    <w:rsid w:val="00E359E9"/>
    <w:rsid w:val="00E442B4"/>
    <w:rsid w:val="00E452A7"/>
    <w:rsid w:val="00E479E7"/>
    <w:rsid w:val="00E47FE2"/>
    <w:rsid w:val="00E518A9"/>
    <w:rsid w:val="00E54CDD"/>
    <w:rsid w:val="00E555DD"/>
    <w:rsid w:val="00E557D9"/>
    <w:rsid w:val="00E561F9"/>
    <w:rsid w:val="00E60761"/>
    <w:rsid w:val="00E6728E"/>
    <w:rsid w:val="00E678E8"/>
    <w:rsid w:val="00E67FBB"/>
    <w:rsid w:val="00E70A3C"/>
    <w:rsid w:val="00E76B82"/>
    <w:rsid w:val="00E7761F"/>
    <w:rsid w:val="00E82B11"/>
    <w:rsid w:val="00E861CE"/>
    <w:rsid w:val="00E8766D"/>
    <w:rsid w:val="00EA1B92"/>
    <w:rsid w:val="00EA714F"/>
    <w:rsid w:val="00EB31EF"/>
    <w:rsid w:val="00EB32A2"/>
    <w:rsid w:val="00EB5AE4"/>
    <w:rsid w:val="00EB6DF0"/>
    <w:rsid w:val="00EC01ED"/>
    <w:rsid w:val="00EC4CAC"/>
    <w:rsid w:val="00EC5ED4"/>
    <w:rsid w:val="00ED02D5"/>
    <w:rsid w:val="00ED1DCA"/>
    <w:rsid w:val="00ED38C2"/>
    <w:rsid w:val="00ED542D"/>
    <w:rsid w:val="00EE1E50"/>
    <w:rsid w:val="00EE1FE6"/>
    <w:rsid w:val="00EF05CE"/>
    <w:rsid w:val="00EF116E"/>
    <w:rsid w:val="00EF1A6C"/>
    <w:rsid w:val="00EF508E"/>
    <w:rsid w:val="00EF5161"/>
    <w:rsid w:val="00EF5BE3"/>
    <w:rsid w:val="00EF5D71"/>
    <w:rsid w:val="00F0437F"/>
    <w:rsid w:val="00F053C6"/>
    <w:rsid w:val="00F07E04"/>
    <w:rsid w:val="00F1306F"/>
    <w:rsid w:val="00F137B5"/>
    <w:rsid w:val="00F15B05"/>
    <w:rsid w:val="00F20645"/>
    <w:rsid w:val="00F2199C"/>
    <w:rsid w:val="00F22FB1"/>
    <w:rsid w:val="00F23C3C"/>
    <w:rsid w:val="00F25713"/>
    <w:rsid w:val="00F278A1"/>
    <w:rsid w:val="00F30F9E"/>
    <w:rsid w:val="00F3133E"/>
    <w:rsid w:val="00F333FA"/>
    <w:rsid w:val="00F362A7"/>
    <w:rsid w:val="00F41585"/>
    <w:rsid w:val="00F41E61"/>
    <w:rsid w:val="00F4429E"/>
    <w:rsid w:val="00F4766C"/>
    <w:rsid w:val="00F47EEB"/>
    <w:rsid w:val="00F50C31"/>
    <w:rsid w:val="00F55F62"/>
    <w:rsid w:val="00F578D0"/>
    <w:rsid w:val="00F60C6F"/>
    <w:rsid w:val="00F62EE9"/>
    <w:rsid w:val="00F6798F"/>
    <w:rsid w:val="00F73C1C"/>
    <w:rsid w:val="00F74C2D"/>
    <w:rsid w:val="00F751FB"/>
    <w:rsid w:val="00F75C06"/>
    <w:rsid w:val="00F76C64"/>
    <w:rsid w:val="00F76D3E"/>
    <w:rsid w:val="00F80B36"/>
    <w:rsid w:val="00F8254F"/>
    <w:rsid w:val="00F825B3"/>
    <w:rsid w:val="00F96914"/>
    <w:rsid w:val="00F9727F"/>
    <w:rsid w:val="00FA0715"/>
    <w:rsid w:val="00FA2B82"/>
    <w:rsid w:val="00FA4FBE"/>
    <w:rsid w:val="00FA57B0"/>
    <w:rsid w:val="00FA6F91"/>
    <w:rsid w:val="00FB5675"/>
    <w:rsid w:val="00FB57F3"/>
    <w:rsid w:val="00FB67DE"/>
    <w:rsid w:val="00FC176A"/>
    <w:rsid w:val="00FC40EC"/>
    <w:rsid w:val="00FD09A4"/>
    <w:rsid w:val="00FD299C"/>
    <w:rsid w:val="00FD4A44"/>
    <w:rsid w:val="00FD5375"/>
    <w:rsid w:val="00FD585F"/>
    <w:rsid w:val="00FD6BB2"/>
    <w:rsid w:val="00FE2EF3"/>
    <w:rsid w:val="00FE49C1"/>
    <w:rsid w:val="00FE7130"/>
    <w:rsid w:val="00FF1489"/>
    <w:rsid w:val="00FF254F"/>
    <w:rsid w:val="00FF3BE0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81349"/>
  <w15:docId w15:val="{3F2DB207-22CE-44D5-AF63-E2E68EA7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B62E9D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A2257F"/>
    <w:pPr>
      <w:numPr>
        <w:numId w:val="22"/>
      </w:numPr>
      <w:spacing w:before="52" w:after="52" w:line="240" w:lineRule="exact"/>
      <w:outlineLvl w:val="1"/>
    </w:pPr>
    <w:rPr>
      <w:b/>
      <w:bCs/>
      <w:spacing w:val="-2"/>
      <w:sz w:val="18"/>
      <w:szCs w:val="18"/>
      <w:lang w:val="en-US" w:eastAsia="ko-KR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tabs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tabs>
        <w:tab w:val="num" w:pos="576"/>
      </w:tabs>
      <w:spacing w:before="100" w:after="60" w:line="260" w:lineRule="exact"/>
      <w:ind w:left="576" w:hanging="576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3D54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B4B29"/>
    <w:rPr>
      <w:i/>
      <w:iCs/>
    </w:rPr>
  </w:style>
  <w:style w:type="character" w:styleId="Strong">
    <w:name w:val="Strong"/>
    <w:basedOn w:val="DefaultParagraphFont"/>
    <w:uiPriority w:val="22"/>
    <w:qFormat/>
    <w:rsid w:val="00655334"/>
    <w:rPr>
      <w:b/>
      <w:bCs/>
    </w:rPr>
  </w:style>
  <w:style w:type="paragraph" w:styleId="ListParagraph">
    <w:name w:val="List Paragraph"/>
    <w:basedOn w:val="Normal"/>
    <w:uiPriority w:val="34"/>
    <w:qFormat/>
    <w:rsid w:val="00920E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05CE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8970B8"/>
    <w:pPr>
      <w:jc w:val="center"/>
    </w:pPr>
    <w:rPr>
      <w:rFonts w:ascii="Times New Roman" w:hAnsi="Times New Roman"/>
      <w:noProof/>
      <w:sz w:val="18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70B8"/>
    <w:rPr>
      <w:noProof/>
      <w:sz w:val="18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8970B8"/>
    <w:pPr>
      <w:jc w:val="both"/>
    </w:pPr>
    <w:rPr>
      <w:rFonts w:ascii="Times New Roman" w:hAnsi="Times New Roman"/>
      <w:noProof/>
      <w:sz w:val="18"/>
    </w:rPr>
  </w:style>
  <w:style w:type="character" w:customStyle="1" w:styleId="EndNoteBibliographyChar">
    <w:name w:val="EndNote Bibliography Char"/>
    <w:basedOn w:val="DefaultParagraphFont"/>
    <w:link w:val="EndNoteBibliography"/>
    <w:rsid w:val="008970B8"/>
    <w:rPr>
      <w:noProof/>
      <w:sz w:val="18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71EE7"/>
    <w:pPr>
      <w:widowControl w:val="0"/>
      <w:spacing w:line="240" w:lineRule="auto"/>
      <w:ind w:left="110"/>
    </w:pPr>
    <w:rPr>
      <w:rFonts w:ascii="Book Antiqua" w:eastAsia="Book Antiqua" w:hAnsi="Book Antiqua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71EE7"/>
    <w:rPr>
      <w:rFonts w:ascii="Book Antiqua" w:eastAsia="Book Antiqua" w:hAnsi="Book Antiqua" w:cstheme="minorBid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5B6F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B6F4C"/>
    <w:rPr>
      <w:rFonts w:ascii="Times" w:hAnsi="Times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F4C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76C6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5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5301"/>
    <w:rPr>
      <w:rFonts w:ascii="Times" w:hAnsi="Times"/>
      <w:b/>
      <w:bCs/>
      <w:lang w:val="en-US" w:eastAsia="en-US"/>
    </w:rPr>
  </w:style>
  <w:style w:type="character" w:customStyle="1" w:styleId="jlqj4b">
    <w:name w:val="jlqj4b"/>
    <w:basedOn w:val="DefaultParagraphFont"/>
    <w:rsid w:val="00BF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gcc.20344" TargetMode="External"/><Relationship Id="rId13" Type="http://schemas.openxmlformats.org/officeDocument/2006/relationships/hyperlink" Target="https://doi.org/10.1109/HIBIT.2013.6661681" TargetMode="External"/><Relationship Id="rId18" Type="http://schemas.openxmlformats.org/officeDocument/2006/relationships/hyperlink" Target="https://doi.org/10.1152/ajprenal.00357.2012" TargetMode="External"/><Relationship Id="rId26" Type="http://schemas.openxmlformats.org/officeDocument/2006/relationships/hyperlink" Target="https://doi.org/10.1016/j.xcrm.2020.1001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ture.com/articles/66909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x.doi.org/10.3978%2Fj.issn.1000-9604.2014.08.22" TargetMode="External"/><Relationship Id="rId17" Type="http://schemas.openxmlformats.org/officeDocument/2006/relationships/hyperlink" Target="http://doi.org/10.1158/1535-7163.MCT-11-0269" TargetMode="External"/><Relationship Id="rId25" Type="http://schemas.openxmlformats.org/officeDocument/2006/relationships/hyperlink" Target="https://doi.org/10.1016/j.yexcr.2019.07.0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modpathol2013226" TargetMode="External"/><Relationship Id="rId20" Type="http://schemas.openxmlformats.org/officeDocument/2006/relationships/hyperlink" Target="https://dx.doi.org/10.1200%2FJCO.2012.43.3383" TargetMode="External"/><Relationship Id="rId29" Type="http://schemas.openxmlformats.org/officeDocument/2006/relationships/hyperlink" Target="https://doi.org/10.1016/j.mce.2009.10.0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lecular-cancer.biomedcentral.com/articles/10.1186/1476-4598-9-166" TargetMode="External"/><Relationship Id="rId24" Type="http://schemas.openxmlformats.org/officeDocument/2006/relationships/hyperlink" Target="https://doi.org/10.1016/j.apsb.2017.10.00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pandidos-publications.com/10.3892/ijo.2017.4112" TargetMode="External"/><Relationship Id="rId23" Type="http://schemas.openxmlformats.org/officeDocument/2006/relationships/hyperlink" Target="https://doi.org/10.1016/j.canlet.2018.11.014" TargetMode="External"/><Relationship Id="rId28" Type="http://schemas.openxmlformats.org/officeDocument/2006/relationships/hyperlink" Target="https://doi.org/10.1016/j.yexcr.2018.01.026" TargetMode="External"/><Relationship Id="rId10" Type="http://schemas.openxmlformats.org/officeDocument/2006/relationships/hyperlink" Target="https://dx.doi.org/10.3889%2Foamjms.2018.420" TargetMode="External"/><Relationship Id="rId19" Type="http://schemas.openxmlformats.org/officeDocument/2006/relationships/hyperlink" Target="https://www.ncbi.nlm.nih.gov/pmc/articles/PMC3081175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doi.org/10.2174/1381612043384394" TargetMode="External"/><Relationship Id="rId14" Type="http://schemas.openxmlformats.org/officeDocument/2006/relationships/hyperlink" Target="https://doi.org/10.1186/s12967-014-0259-1" TargetMode="External"/><Relationship Id="rId22" Type="http://schemas.openxmlformats.org/officeDocument/2006/relationships/hyperlink" Target="https://doi.org/10.1016/j.biomaterials.2017.10.035" TargetMode="External"/><Relationship Id="rId27" Type="http://schemas.openxmlformats.org/officeDocument/2006/relationships/hyperlink" Target="https://doi.org/10.1016/j.lungcan.2018.07.013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Nghien%20cuu\Paper\Research%203\Bioinformatics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B4F8D-6EA8-4360-93AC-ED899BFA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7376</TotalTime>
  <Pages>7</Pages>
  <Words>10659</Words>
  <Characters>60759</Characters>
  <Application>Microsoft Office Word</Application>
  <DocSecurity>0</DocSecurity>
  <Lines>506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bio</vt:lpstr>
      <vt:lpstr>bio</vt:lpstr>
    </vt:vector>
  </TitlesOfParts>
  <Company>NISPL</Company>
  <LinksUpToDate>false</LinksUpToDate>
  <CharactersWithSpaces>71276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DUNG PC</dc:creator>
  <cp:keywords/>
  <dc:description/>
  <cp:lastModifiedBy>Phạm Đức  Tĩnh</cp:lastModifiedBy>
  <cp:revision>107</cp:revision>
  <cp:lastPrinted>2007-07-04T12:14:00Z</cp:lastPrinted>
  <dcterms:created xsi:type="dcterms:W3CDTF">2020-08-17T03:52:00Z</dcterms:created>
  <dcterms:modified xsi:type="dcterms:W3CDTF">2021-06-05T07:04:00Z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